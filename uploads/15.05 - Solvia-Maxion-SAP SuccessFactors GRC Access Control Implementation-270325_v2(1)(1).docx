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F75EF">
      <w:pPr>
        <w:jc w:val="center"/>
        <w:rPr>
          <w:rFonts w:ascii="72" w:hAnsi="72" w:cs="72"/>
          <w:b/>
          <w:bCs/>
          <w:sz w:val="20"/>
          <w:szCs w:val="20"/>
        </w:rPr>
      </w:pPr>
      <w:r>
        <w:rPr>
          <w:rFonts w:ascii="72" w:hAnsi="72" w:cs="72"/>
          <w:b/>
          <w:bCs/>
          <w:sz w:val="20"/>
          <w:szCs w:val="20"/>
        </w:rPr>
        <w:t>SOLVIA MASTER SERVICES AGREEMENT</w:t>
      </w:r>
    </w:p>
    <w:p w14:paraId="5FABF88F">
      <w:pPr>
        <w:jc w:val="center"/>
        <w:rPr>
          <w:rFonts w:ascii="72" w:hAnsi="72" w:cs="72"/>
          <w:b/>
          <w:bCs/>
          <w:sz w:val="20"/>
          <w:szCs w:val="20"/>
        </w:rPr>
      </w:pPr>
    </w:p>
    <w:p w14:paraId="636B82A1">
      <w:pPr>
        <w:jc w:val="center"/>
        <w:rPr>
          <w:rFonts w:ascii="72" w:hAnsi="72" w:cs="72"/>
          <w:b/>
          <w:bCs/>
          <w:sz w:val="20"/>
          <w:szCs w:val="20"/>
        </w:rPr>
      </w:pPr>
    </w:p>
    <w:p w14:paraId="2E7F3DEB">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PARTIES</w:t>
      </w:r>
    </w:p>
    <w:p w14:paraId="62773BA2"/>
    <w:p w14:paraId="133798D6">
      <w:pPr>
        <w:pStyle w:val="3"/>
        <w:numPr>
          <w:ilvl w:val="1"/>
          <w:numId w:val="1"/>
        </w:numPr>
        <w:spacing w:after="0" w:line="240" w:lineRule="auto"/>
        <w:ind w:left="567" w:hanging="567"/>
        <w:rPr>
          <w:rFonts w:cs="72"/>
          <w:sz w:val="20"/>
          <w:szCs w:val="20"/>
        </w:rPr>
      </w:pPr>
      <w:r>
        <w:rPr>
          <w:rFonts w:cs="72"/>
          <w:sz w:val="20"/>
          <w:szCs w:val="20"/>
        </w:rPr>
        <w:t>SOLVİA YAZILIM VE DANIŞMANLIK ANONİM ŞİRKETİ İSTANBUL ATATÜRK HAVALİMANI SERBEST BÖLGE ŞUBESİ</w:t>
      </w:r>
    </w:p>
    <w:p w14:paraId="56EEFB32">
      <w:pPr>
        <w:pStyle w:val="3"/>
        <w:spacing w:after="0" w:line="240" w:lineRule="auto"/>
        <w:ind w:left="567" w:hanging="567"/>
        <w:rPr>
          <w:rFonts w:cs="72"/>
          <w:b w:val="0"/>
          <w:bCs/>
          <w:sz w:val="20"/>
          <w:szCs w:val="20"/>
        </w:rPr>
      </w:pPr>
    </w:p>
    <w:p w14:paraId="29278282">
      <w:pPr>
        <w:pStyle w:val="3"/>
        <w:spacing w:after="0" w:line="240" w:lineRule="auto"/>
        <w:ind w:left="567" w:hanging="567"/>
        <w:rPr>
          <w:rFonts w:cs="72"/>
          <w:b w:val="0"/>
          <w:bCs/>
          <w:sz w:val="20"/>
          <w:szCs w:val="20"/>
        </w:rPr>
      </w:pPr>
      <w:r>
        <w:rPr>
          <w:rFonts w:cs="72"/>
          <w:b w:val="0"/>
          <w:bCs/>
          <w:sz w:val="20"/>
          <w:szCs w:val="20"/>
        </w:rPr>
        <w:t xml:space="preserve">Yesilköy SB Mah. Isbi Plaza Sit. A Girisi Apt. No:1/1302 BAKIRKÖY/ISTANBUL  </w:t>
      </w:r>
    </w:p>
    <w:p w14:paraId="6BC68ACB">
      <w:pPr>
        <w:pStyle w:val="3"/>
        <w:spacing w:after="0" w:line="240" w:lineRule="auto"/>
        <w:ind w:left="567" w:hanging="567"/>
        <w:rPr>
          <w:rFonts w:cs="72"/>
          <w:b w:val="0"/>
          <w:bCs/>
          <w:sz w:val="20"/>
          <w:szCs w:val="20"/>
        </w:rPr>
      </w:pPr>
      <w:r>
        <w:rPr>
          <w:rFonts w:cs="72"/>
          <w:b w:val="0"/>
          <w:bCs/>
          <w:sz w:val="20"/>
          <w:szCs w:val="20"/>
        </w:rPr>
        <w:t xml:space="preserve"> </w:t>
      </w:r>
    </w:p>
    <w:p w14:paraId="3AC77838">
      <w:pPr>
        <w:pStyle w:val="3"/>
        <w:spacing w:after="0" w:line="240" w:lineRule="auto"/>
        <w:ind w:left="567" w:hanging="567"/>
        <w:rPr>
          <w:rFonts w:cs="72"/>
          <w:b w:val="0"/>
          <w:bCs/>
          <w:sz w:val="20"/>
          <w:szCs w:val="20"/>
        </w:rPr>
      </w:pPr>
      <w:r>
        <w:rPr>
          <w:rFonts w:cs="72"/>
          <w:b w:val="0"/>
          <w:bCs/>
          <w:sz w:val="20"/>
          <w:szCs w:val="20"/>
        </w:rPr>
        <w:t>Hereinafter Shall be referred to as "SOLVIA" or "COMPANY"</w:t>
      </w:r>
    </w:p>
    <w:p w14:paraId="115BDA88"/>
    <w:p w14:paraId="0BDB5340">
      <w:pPr>
        <w:pStyle w:val="4"/>
        <w:spacing w:after="0" w:line="240" w:lineRule="auto"/>
        <w:ind w:left="567" w:hanging="567"/>
        <w:rPr>
          <w:rFonts w:ascii="72" w:hAnsi="72" w:cs="72"/>
          <w:sz w:val="20"/>
          <w:szCs w:val="20"/>
        </w:rPr>
      </w:pPr>
      <w:r>
        <w:rPr>
          <w:rFonts w:ascii="72" w:hAnsi="72" w:eastAsia="Times New Roman" w:cs="72"/>
          <w:b/>
          <w:bCs/>
          <w:sz w:val="20"/>
          <w:szCs w:val="20"/>
        </w:rPr>
        <w:t>1.2</w:t>
      </w:r>
      <w:r>
        <w:rPr>
          <w:rFonts w:ascii="72" w:hAnsi="72" w:eastAsia="Times New Roman" w:cs="72"/>
          <w:sz w:val="20"/>
          <w:szCs w:val="20"/>
        </w:rPr>
        <w:t xml:space="preserve">. </w:t>
      </w:r>
      <w:r>
        <w:rPr>
          <w:rFonts w:ascii="72" w:hAnsi="72" w:cs="72"/>
          <w:sz w:val="20"/>
          <w:szCs w:val="20"/>
        </w:rPr>
        <w:t>Maxion Wheels Holding GmbH</w:t>
      </w:r>
    </w:p>
    <w:p w14:paraId="7815686E">
      <w:pPr>
        <w:rPr>
          <w:rFonts w:ascii="72" w:hAnsi="72" w:cs="72"/>
          <w:sz w:val="20"/>
          <w:szCs w:val="20"/>
        </w:rPr>
      </w:pPr>
      <w:r>
        <w:rPr>
          <w:rFonts w:ascii="72" w:hAnsi="72" w:cs="72"/>
          <w:sz w:val="20"/>
          <w:szCs w:val="20"/>
        </w:rPr>
        <w:t xml:space="preserve">           53639Königswinter,Germany Sitz: Königswinter I HRB 10379 1 AG Siegburg</w:t>
      </w:r>
    </w:p>
    <w:p w14:paraId="68544E47">
      <w:pPr>
        <w:rPr>
          <w:rFonts w:ascii="72" w:hAnsi="72" w:cs="72"/>
          <w:sz w:val="20"/>
          <w:szCs w:val="20"/>
        </w:rPr>
      </w:pPr>
      <w:r>
        <w:rPr>
          <w:rFonts w:ascii="72" w:hAnsi="72" w:cs="72"/>
          <w:sz w:val="20"/>
          <w:szCs w:val="20"/>
        </w:rPr>
        <w:t xml:space="preserve">           Hereinafter shall be referred to as "CLIENT"</w:t>
      </w:r>
    </w:p>
    <w:p w14:paraId="054BDFA0">
      <w:pPr>
        <w:rPr>
          <w:rFonts w:ascii="72" w:hAnsi="72" w:cs="72"/>
          <w:sz w:val="20"/>
          <w:szCs w:val="20"/>
        </w:rPr>
      </w:pPr>
    </w:p>
    <w:p w14:paraId="4ACEAAD5">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DEFINITIONS</w:t>
      </w:r>
    </w:p>
    <w:p w14:paraId="757C7F93">
      <w:pPr>
        <w:pStyle w:val="22"/>
        <w:ind w:left="567"/>
        <w:jc w:val="both"/>
      </w:pPr>
    </w:p>
    <w:p w14:paraId="44370E35">
      <w:pPr>
        <w:jc w:val="both"/>
        <w:rPr>
          <w:rFonts w:ascii="72" w:hAnsi="72" w:eastAsia="Times New Roman" w:cs="72"/>
          <w:b/>
          <w:bCs/>
          <w:sz w:val="20"/>
          <w:szCs w:val="20"/>
        </w:rPr>
      </w:pPr>
      <w:r>
        <w:rPr>
          <w:rFonts w:ascii="72" w:hAnsi="72" w:eastAsia="Times New Roman" w:cs="72"/>
          <w:b/>
          <w:bCs/>
          <w:sz w:val="20"/>
          <w:szCs w:val="20"/>
        </w:rPr>
        <w:t xml:space="preserve">2.1.     </w:t>
      </w:r>
      <w:r>
        <w:rPr>
          <w:rFonts w:ascii="72" w:hAnsi="72" w:cs="72"/>
          <w:sz w:val="20"/>
          <w:szCs w:val="20"/>
        </w:rPr>
        <w:t>Software: A set of computer instructions arranged in a way that will make a computer system carry out a special process or task and the preparatory work that will lead to the creation and development of such set of instructions. Refers to the software specified in the applicable Statement of Work and for which the services hereunder shall be provided.</w:t>
      </w:r>
    </w:p>
    <w:p w14:paraId="0F28DF00">
      <w:pPr>
        <w:jc w:val="both"/>
        <w:rPr>
          <w:rFonts w:ascii="72" w:hAnsi="72" w:cs="72"/>
          <w:sz w:val="20"/>
          <w:szCs w:val="20"/>
        </w:rPr>
      </w:pPr>
      <w:r>
        <w:rPr>
          <w:rFonts w:ascii="72" w:hAnsi="72" w:eastAsia="Times New Roman" w:cs="72"/>
          <w:b/>
          <w:bCs/>
          <w:sz w:val="20"/>
          <w:szCs w:val="20"/>
        </w:rPr>
        <w:t>2.2.</w:t>
      </w:r>
      <w:r>
        <w:rPr>
          <w:rFonts w:ascii="72" w:hAnsi="72" w:eastAsia="Times New Roman" w:cs="72"/>
          <w:sz w:val="20"/>
          <w:szCs w:val="20"/>
        </w:rPr>
        <w:t xml:space="preserve">    </w:t>
      </w:r>
      <w:r>
        <w:rPr>
          <w:rFonts w:ascii="72" w:hAnsi="72" w:cs="72"/>
          <w:sz w:val="20"/>
          <w:szCs w:val="20"/>
        </w:rPr>
        <w:t>Service: Refers to Services that the COMPANY will perform for the CLIENT and are defined under the relevant Statement of Work.</w:t>
      </w:r>
    </w:p>
    <w:p w14:paraId="2DFFAB03">
      <w:pPr>
        <w:jc w:val="both"/>
        <w:rPr>
          <w:rFonts w:ascii="72" w:hAnsi="72" w:cs="72"/>
          <w:sz w:val="20"/>
          <w:szCs w:val="20"/>
        </w:rPr>
      </w:pPr>
      <w:r>
        <w:rPr>
          <w:rFonts w:ascii="72" w:hAnsi="72" w:eastAsia="Times New Roman" w:cs="72"/>
          <w:b/>
          <w:bCs/>
          <w:sz w:val="20"/>
          <w:szCs w:val="20"/>
        </w:rPr>
        <w:t>2.3.</w:t>
      </w:r>
      <w:r>
        <w:rPr>
          <w:rFonts w:ascii="72" w:hAnsi="72" w:eastAsia="Times New Roman" w:cs="72"/>
          <w:sz w:val="20"/>
          <w:szCs w:val="20"/>
        </w:rPr>
        <w:t xml:space="preserve">   </w:t>
      </w:r>
      <w:r>
        <w:rPr>
          <w:rFonts w:ascii="72" w:hAnsi="72" w:cs="72"/>
          <w:sz w:val="20"/>
          <w:szCs w:val="20"/>
        </w:rPr>
        <w:t>Deliverable: Refers to any physical or digital outcome, whether or not within the scope of Intellectual and Industrial Property Law (refers to legislative and administrative regulations that regulate intellectual and industrial rights, such as the Law on Intellectual and Artistic Works, Industrial Property Law.) including any design, software preliminary design, plug-in software, code software, Software, flow chart, system design, programming technique, source code, object code, product, information, report, document and the like, the COMPANY shall hand over to the CLIENT within the scope of the Service.</w:t>
      </w:r>
    </w:p>
    <w:p w14:paraId="44506BC7">
      <w:pPr>
        <w:jc w:val="both"/>
        <w:rPr>
          <w:rFonts w:ascii="72" w:hAnsi="72" w:cs="72"/>
          <w:sz w:val="20"/>
          <w:szCs w:val="20"/>
        </w:rPr>
      </w:pPr>
      <w:r>
        <w:rPr>
          <w:rFonts w:ascii="72" w:hAnsi="72" w:eastAsia="Times New Roman" w:cs="72"/>
          <w:b/>
          <w:bCs/>
          <w:sz w:val="20"/>
          <w:szCs w:val="20"/>
        </w:rPr>
        <w:t>2.4.</w:t>
      </w:r>
      <w:r>
        <w:rPr>
          <w:rFonts w:ascii="72" w:hAnsi="72" w:eastAsia="Times New Roman" w:cs="72"/>
          <w:sz w:val="20"/>
          <w:szCs w:val="20"/>
        </w:rPr>
        <w:t xml:space="preserve">    </w:t>
      </w:r>
      <w:r>
        <w:rPr>
          <w:rFonts w:ascii="72" w:hAnsi="72" w:cs="72"/>
          <w:sz w:val="20"/>
          <w:szCs w:val="20"/>
        </w:rPr>
        <w:t>Information of Proprietary Nature: Refers to all and any product or information, whether or not within the scope Of Intellectual Property Law, such as know-how, trade secrets, programming techniques, programming concepts, processing methods, system designs embedded in the company software, discoveries, inventions, concepts, flowcharts, product specifications, application program interface specifications, codes, designs, software documentation, which generate any right including but not limited to proprietary rights of the COMPANY, within the scope of and/or not limited to Trade Secret Legislation, Domain Name Legislation and applicable administrative regulations.</w:t>
      </w:r>
    </w:p>
    <w:p w14:paraId="5C439B64">
      <w:pPr>
        <w:jc w:val="both"/>
        <w:rPr>
          <w:rFonts w:ascii="72" w:hAnsi="72" w:cs="72"/>
          <w:sz w:val="20"/>
          <w:szCs w:val="20"/>
        </w:rPr>
      </w:pPr>
      <w:r>
        <w:rPr>
          <w:rFonts w:ascii="72" w:hAnsi="72" w:eastAsia="Times New Roman" w:cs="72"/>
          <w:b/>
          <w:bCs/>
          <w:sz w:val="20"/>
          <w:szCs w:val="20"/>
        </w:rPr>
        <w:t>2.5.</w:t>
      </w:r>
      <w:r>
        <w:rPr>
          <w:rFonts w:ascii="72" w:hAnsi="72" w:eastAsia="Times New Roman" w:cs="72"/>
          <w:sz w:val="20"/>
          <w:szCs w:val="20"/>
        </w:rPr>
        <w:t xml:space="preserve">    </w:t>
      </w:r>
      <w:r>
        <w:rPr>
          <w:rFonts w:ascii="72" w:hAnsi="72" w:cs="72"/>
          <w:sz w:val="20"/>
          <w:szCs w:val="20"/>
        </w:rPr>
        <w:t>Agreement: Refers to the entirety of this Master Services Agreement and its annexes, and any subsequent amendment to the Agreement made in writing.</w:t>
      </w:r>
    </w:p>
    <w:p w14:paraId="28AD2CF6">
      <w:pPr>
        <w:jc w:val="both"/>
        <w:rPr>
          <w:rFonts w:ascii="72" w:hAnsi="72" w:cs="72"/>
          <w:sz w:val="20"/>
          <w:szCs w:val="20"/>
        </w:rPr>
      </w:pPr>
      <w:r>
        <w:rPr>
          <w:rFonts w:ascii="72" w:hAnsi="72" w:eastAsia="Times New Roman" w:cs="72"/>
          <w:b/>
          <w:bCs/>
          <w:sz w:val="20"/>
          <w:szCs w:val="20"/>
        </w:rPr>
        <w:t>2.6.</w:t>
      </w:r>
      <w:r>
        <w:rPr>
          <w:rFonts w:ascii="72" w:hAnsi="72" w:eastAsia="Times New Roman" w:cs="72"/>
          <w:sz w:val="20"/>
          <w:szCs w:val="20"/>
        </w:rPr>
        <w:t xml:space="preserve">   </w:t>
      </w:r>
      <w:r>
        <w:rPr>
          <w:rFonts w:ascii="72" w:hAnsi="72" w:cs="72"/>
          <w:sz w:val="20"/>
          <w:szCs w:val="20"/>
        </w:rPr>
        <w:t>Service Charge: Refers to the amount to be paid to the COMPANY for the Services which the COMPANY will provide to the CLIENT within the scope of this Agreement. The Service Charge shall be stated under the Statement of Work.</w:t>
      </w:r>
    </w:p>
    <w:p w14:paraId="16A2A6D9">
      <w:pPr>
        <w:jc w:val="both"/>
        <w:rPr>
          <w:rFonts w:ascii="72" w:hAnsi="72" w:cs="72"/>
          <w:sz w:val="20"/>
          <w:szCs w:val="20"/>
        </w:rPr>
      </w:pPr>
      <w:r>
        <w:rPr>
          <w:rFonts w:ascii="72" w:hAnsi="72" w:eastAsia="Times New Roman" w:cs="72"/>
          <w:b/>
          <w:bCs/>
          <w:sz w:val="20"/>
          <w:szCs w:val="20"/>
        </w:rPr>
        <w:t>2.7.</w:t>
      </w:r>
      <w:r>
        <w:rPr>
          <w:rFonts w:ascii="72" w:hAnsi="72" w:eastAsia="Times New Roman" w:cs="72"/>
          <w:sz w:val="20"/>
          <w:szCs w:val="20"/>
        </w:rPr>
        <w:t xml:space="preserve">     </w:t>
      </w:r>
      <w:r>
        <w:rPr>
          <w:rFonts w:ascii="72" w:hAnsi="72" w:cs="72"/>
          <w:sz w:val="20"/>
          <w:szCs w:val="20"/>
        </w:rPr>
        <w:t>Statement of Work: Refers to the document signed under this Agreement that regulates the scope, financial conditions and, if applicable, special conditions of the Service. A sample SOW has been attached to the Agreement under Annex-I.</w:t>
      </w:r>
    </w:p>
    <w:p w14:paraId="78E77F43">
      <w:pPr>
        <w:jc w:val="both"/>
        <w:rPr>
          <w:rFonts w:ascii="72" w:hAnsi="72" w:cs="72"/>
          <w:sz w:val="20"/>
          <w:szCs w:val="20"/>
        </w:rPr>
      </w:pPr>
      <w:r>
        <w:rPr>
          <w:rFonts w:ascii="72" w:hAnsi="72" w:eastAsia="Times New Roman" w:cs="72"/>
          <w:b/>
          <w:bCs/>
          <w:sz w:val="20"/>
          <w:szCs w:val="20"/>
        </w:rPr>
        <w:t>2.8.</w:t>
      </w:r>
      <w:r>
        <w:rPr>
          <w:rFonts w:ascii="72" w:hAnsi="72" w:eastAsia="Times New Roman" w:cs="72"/>
          <w:sz w:val="20"/>
          <w:szCs w:val="20"/>
        </w:rPr>
        <w:t xml:space="preserve">     </w:t>
      </w:r>
      <w:r>
        <w:rPr>
          <w:rFonts w:ascii="72" w:hAnsi="72" w:cs="72"/>
          <w:sz w:val="20"/>
          <w:szCs w:val="20"/>
        </w:rPr>
        <w:t>Third Person: Refers to all public and private "persons" with legal capacity including real persons, sole proprietorships, corporations, institutions, organization foundations and associations, other than the parties to this Agreement.</w:t>
      </w:r>
    </w:p>
    <w:p w14:paraId="640A2287">
      <w:pPr>
        <w:rPr>
          <w:rFonts w:ascii="72" w:hAnsi="72" w:cs="72"/>
          <w:sz w:val="20"/>
          <w:szCs w:val="20"/>
        </w:rPr>
      </w:pPr>
    </w:p>
    <w:p w14:paraId="73DB722D">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SUBJECT OF THE AGREEMENT</w:t>
      </w:r>
    </w:p>
    <w:p w14:paraId="44B82015">
      <w:pPr>
        <w:pStyle w:val="22"/>
        <w:ind w:left="567"/>
      </w:pPr>
    </w:p>
    <w:p w14:paraId="66B3A9A8">
      <w:pPr>
        <w:tabs>
          <w:tab w:val="left" w:pos="567"/>
        </w:tabs>
        <w:rPr>
          <w:rFonts w:ascii="72" w:hAnsi="72" w:cs="72"/>
          <w:sz w:val="20"/>
          <w:szCs w:val="20"/>
        </w:rPr>
      </w:pPr>
      <w:r>
        <w:rPr>
          <w:rFonts w:ascii="72" w:hAnsi="72" w:cs="72"/>
          <w:sz w:val="20"/>
          <w:szCs w:val="20"/>
        </w:rPr>
        <w:t xml:space="preserve">         This Master Services Agreement sets out the mutual rights and obligations related to the</w:t>
      </w:r>
    </w:p>
    <w:p w14:paraId="15807EAE">
      <w:pPr>
        <w:rPr>
          <w:rFonts w:ascii="72" w:hAnsi="72" w:cs="72"/>
          <w:sz w:val="20"/>
          <w:szCs w:val="20"/>
        </w:rPr>
      </w:pPr>
      <w:r>
        <w:rPr>
          <w:rFonts w:ascii="72" w:hAnsi="72" w:cs="72"/>
          <w:sz w:val="20"/>
          <w:szCs w:val="20"/>
        </w:rPr>
        <w:t xml:space="preserve">          Services which the COMPANY will provide to the CLIENT as defined under the Statements of Work. Parties have signed this Agreement as a framework agreement establishing general provisions. The Services that the CLIENT will need from time to time and the financial terms of the Services shall be defined under the Statement of Work which shall be prepared by the Parties in a mutually agreed manner. In the event of a discrepancy between the Statement of Work and the Agreement, the provisions of the Agreement shall apply.</w:t>
      </w:r>
    </w:p>
    <w:p w14:paraId="7D889B38">
      <w:pPr>
        <w:rPr>
          <w:rFonts w:ascii="72" w:hAnsi="72" w:cs="72"/>
          <w:sz w:val="20"/>
          <w:szCs w:val="20"/>
        </w:rPr>
      </w:pPr>
    </w:p>
    <w:p w14:paraId="7CB7B484">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TERMS AND CONDITIONS OF SERVICE</w:t>
      </w:r>
    </w:p>
    <w:p w14:paraId="2E9531DA">
      <w:pPr>
        <w:pStyle w:val="22"/>
        <w:ind w:left="567"/>
      </w:pPr>
    </w:p>
    <w:p w14:paraId="2CA64273">
      <w:pPr>
        <w:rPr>
          <w:rFonts w:ascii="72" w:hAnsi="72" w:cs="72"/>
          <w:sz w:val="20"/>
          <w:szCs w:val="20"/>
        </w:rPr>
      </w:pPr>
      <w:r>
        <w:rPr>
          <w:rFonts w:ascii="72" w:hAnsi="72" w:eastAsia="Times New Roman" w:cs="72"/>
          <w:b/>
          <w:bCs/>
          <w:sz w:val="20"/>
          <w:szCs w:val="20"/>
        </w:rPr>
        <w:t xml:space="preserve">  4.1.</w:t>
      </w:r>
      <w:r>
        <w:rPr>
          <w:rFonts w:ascii="72" w:hAnsi="72" w:eastAsia="Times New Roman" w:cs="72"/>
          <w:sz w:val="20"/>
          <w:szCs w:val="20"/>
        </w:rPr>
        <w:t xml:space="preserve">  </w:t>
      </w:r>
      <w:r>
        <w:rPr>
          <w:rFonts w:ascii="72" w:hAnsi="72" w:cs="72"/>
          <w:sz w:val="20"/>
          <w:szCs w:val="20"/>
        </w:rPr>
        <w:t>Scope: The scope of the consulting Service to be provided by the COMPANY under this Agreement shall be specified in the Statements of Work. The CLIENT shall be responsible for the scope, processes, management and cost of the Services.</w:t>
      </w:r>
    </w:p>
    <w:p w14:paraId="01500FD8">
      <w:pPr>
        <w:jc w:val="both"/>
        <w:rPr>
          <w:rFonts w:ascii="72" w:hAnsi="72" w:cs="72"/>
          <w:sz w:val="20"/>
          <w:szCs w:val="20"/>
        </w:rPr>
      </w:pPr>
      <w:r>
        <w:rPr>
          <w:rFonts w:ascii="72" w:hAnsi="72" w:eastAsia="Times New Roman" w:cs="72"/>
          <w:sz w:val="20"/>
          <w:szCs w:val="20"/>
        </w:rPr>
        <w:t xml:space="preserve">  </w:t>
      </w:r>
      <w:r>
        <w:rPr>
          <w:rFonts w:ascii="72" w:hAnsi="72" w:eastAsia="Times New Roman" w:cs="72"/>
          <w:b/>
          <w:bCs/>
          <w:sz w:val="20"/>
          <w:szCs w:val="20"/>
        </w:rPr>
        <w:t>4.2.</w:t>
      </w:r>
      <w:r>
        <w:rPr>
          <w:rFonts w:ascii="72" w:hAnsi="72" w:eastAsia="Times New Roman" w:cs="72"/>
          <w:sz w:val="20"/>
          <w:szCs w:val="20"/>
        </w:rPr>
        <w:t xml:space="preserve">  </w:t>
      </w:r>
      <w:r>
        <w:rPr>
          <w:rFonts w:ascii="72" w:hAnsi="72" w:cs="72"/>
          <w:sz w:val="20"/>
          <w:szCs w:val="20"/>
        </w:rPr>
        <w:t>Place and Time of Performance of Service: As a rule, Services shall be provided via remote access from the COMPANY address. If the Services are to be provided at the CLIENT'S address, on-site service conditions and financial issues such as accommodation/travel costs shall be regulated in the relevant Statement of Work.</w:t>
      </w:r>
    </w:p>
    <w:p w14:paraId="777C91AE">
      <w:pPr>
        <w:rPr>
          <w:rFonts w:ascii="72" w:hAnsi="72" w:cs="72"/>
          <w:sz w:val="20"/>
          <w:szCs w:val="20"/>
        </w:rPr>
      </w:pPr>
      <w:r>
        <w:rPr>
          <w:rFonts w:ascii="72" w:hAnsi="72" w:eastAsia="Times New Roman" w:cs="72"/>
          <w:b/>
          <w:bCs/>
          <w:sz w:val="20"/>
          <w:szCs w:val="20"/>
        </w:rPr>
        <w:t xml:space="preserve">  4.3.</w:t>
      </w:r>
      <w:r>
        <w:rPr>
          <w:rFonts w:ascii="72" w:hAnsi="72" w:eastAsia="Times New Roman" w:cs="72"/>
          <w:sz w:val="20"/>
          <w:szCs w:val="20"/>
        </w:rPr>
        <w:t xml:space="preserve">   </w:t>
      </w:r>
      <w:r>
        <w:rPr>
          <w:rFonts w:ascii="72" w:hAnsi="72" w:cs="72"/>
          <w:sz w:val="20"/>
          <w:szCs w:val="20"/>
        </w:rPr>
        <w:t>Provision of the Conditions Required for Provision of Service: The CLIENT accepts and undertakes to allow the COMPANY personnel assigned under this Agreement to access its workplace and to provide the necessary service environment, all necessary technical installation and other system requirements. In the event the Services are provided in the CLIENT's premises; the CLIENT shall provide the COMPANY's personnel assigned to this project with facilities such as company service, meals and the like which are provided for its own personnel. The CLIENT also acknowledges, declares and undertakes that it has the necessary and valid licenses related to its own automation system and Software to allow provision of the Services under this Agreement. The CLIENT shall be solely responsible for ail claims and requests, including claims of infringement of intellectual and industrial property, from Third Parties arising from use of the Software by the CLIENT.</w:t>
      </w:r>
    </w:p>
    <w:p w14:paraId="00EDB39B">
      <w:pPr>
        <w:tabs>
          <w:tab w:val="left" w:pos="567"/>
        </w:tabs>
        <w:rPr>
          <w:rFonts w:ascii="72" w:hAnsi="72" w:cs="72"/>
          <w:sz w:val="20"/>
          <w:szCs w:val="20"/>
        </w:rPr>
      </w:pPr>
      <w:r>
        <w:rPr>
          <w:rFonts w:ascii="72" w:hAnsi="72" w:eastAsia="Times New Roman" w:cs="72"/>
          <w:b/>
          <w:bCs/>
          <w:sz w:val="20"/>
          <w:szCs w:val="20"/>
        </w:rPr>
        <w:t>4.4.</w:t>
      </w:r>
      <w:r>
        <w:rPr>
          <w:rFonts w:ascii="72" w:hAnsi="72" w:eastAsia="Times New Roman" w:cs="72"/>
          <w:sz w:val="20"/>
          <w:szCs w:val="20"/>
        </w:rPr>
        <w:t xml:space="preserve">    </w:t>
      </w:r>
      <w:r>
        <w:rPr>
          <w:rFonts w:ascii="72" w:hAnsi="72" w:cs="72"/>
          <w:sz w:val="20"/>
          <w:szCs w:val="20"/>
        </w:rPr>
        <w:t>The CLIENT shall provide the COMPANY in advance with accurate and complete information    necessary for the COMPANY to provide the Services described hereunder in a timely manner and submit the said information to the COMPANY in a written report upon COMPANY's request.</w:t>
      </w:r>
    </w:p>
    <w:p w14:paraId="3A0FF5D6">
      <w:pPr>
        <w:rPr>
          <w:rFonts w:ascii="72" w:hAnsi="72" w:cs="72"/>
          <w:sz w:val="20"/>
          <w:szCs w:val="20"/>
        </w:rPr>
      </w:pPr>
      <w:r>
        <w:rPr>
          <w:rFonts w:ascii="72" w:hAnsi="72" w:eastAsia="Times New Roman" w:cs="72"/>
          <w:b/>
          <w:bCs/>
          <w:sz w:val="20"/>
          <w:szCs w:val="20"/>
        </w:rPr>
        <w:t>4.5.</w:t>
      </w:r>
      <w:r>
        <w:rPr>
          <w:rFonts w:ascii="72" w:hAnsi="72" w:eastAsia="Times New Roman" w:cs="72"/>
          <w:sz w:val="20"/>
          <w:szCs w:val="20"/>
        </w:rPr>
        <w:t xml:space="preserve">    </w:t>
      </w:r>
      <w:r>
        <w:rPr>
          <w:rFonts w:ascii="72" w:hAnsi="72" w:cs="72"/>
          <w:sz w:val="20"/>
          <w:szCs w:val="20"/>
        </w:rPr>
        <w:t>System Security and Data Backup: CLIENT shall be responsible for ensuring security and regular backup of its automation systems on which the COMPANY personnel will work. The CLIENT shall be responsible for any consequences resulting from negligence or deficiency thereof. The COMPANY and/or COMPANY personnel shall not have any responsibility with respect to backup of CLIENT data.</w:t>
      </w:r>
    </w:p>
    <w:p w14:paraId="1156D2E3">
      <w:pPr>
        <w:rPr>
          <w:rFonts w:ascii="72" w:hAnsi="72" w:cs="72"/>
          <w:sz w:val="20"/>
          <w:szCs w:val="20"/>
        </w:rPr>
      </w:pPr>
      <w:r>
        <w:rPr>
          <w:rFonts w:ascii="72" w:hAnsi="72" w:eastAsia="Times New Roman" w:cs="72"/>
          <w:b/>
          <w:bCs/>
          <w:sz w:val="20"/>
          <w:szCs w:val="20"/>
        </w:rPr>
        <w:t>4.6.</w:t>
      </w:r>
      <w:r>
        <w:rPr>
          <w:rFonts w:ascii="72" w:hAnsi="72" w:eastAsia="Times New Roman" w:cs="72"/>
          <w:sz w:val="20"/>
          <w:szCs w:val="20"/>
        </w:rPr>
        <w:t xml:space="preserve">    </w:t>
      </w:r>
      <w:r>
        <w:rPr>
          <w:rFonts w:ascii="72" w:hAnsi="72" w:cs="72"/>
          <w:sz w:val="20"/>
          <w:szCs w:val="20"/>
        </w:rPr>
        <w:t>Unless otherwise stated under a Statement of Work, it is essential that Services be provided through remote access. Within this scope, the CLIENT accepts in advance that it grants an approval for remote access to their system. in such case, the programmes required for the COMPANY's remote access to the CLIENT's system shall be downloaded b e CLIENT, and the CLIENT shall provide the COMPANY with temporary connection passwords for a fixed term and limited access. For the avoidance of doubt, the CLIENT shall be exclusively responsible for taking all kinds of security measures and ensuring data security with respect to the COMPANY’s provision of Service to the CLIENT through remote access. The COMPANY reserves the right to refuse provision of Service to the CLIENT through remote access.</w:t>
      </w:r>
    </w:p>
    <w:p w14:paraId="4AE4F9A0">
      <w:pPr>
        <w:rPr>
          <w:rFonts w:ascii="72" w:hAnsi="72" w:cs="72"/>
          <w:sz w:val="20"/>
          <w:szCs w:val="20"/>
        </w:rPr>
      </w:pPr>
      <w:r>
        <w:rPr>
          <w:rFonts w:ascii="72" w:hAnsi="72" w:eastAsia="Times New Roman" w:cs="72"/>
          <w:b/>
          <w:bCs/>
          <w:sz w:val="20"/>
          <w:szCs w:val="20"/>
        </w:rPr>
        <w:t>4.7.</w:t>
      </w:r>
      <w:r>
        <w:rPr>
          <w:rFonts w:ascii="72" w:hAnsi="72" w:eastAsia="Times New Roman" w:cs="72"/>
          <w:sz w:val="20"/>
          <w:szCs w:val="20"/>
        </w:rPr>
        <w:t xml:space="preserve">    </w:t>
      </w:r>
      <w:r>
        <w:rPr>
          <w:rFonts w:ascii="72" w:hAnsi="72" w:cs="72"/>
          <w:sz w:val="20"/>
          <w:szCs w:val="20"/>
        </w:rPr>
        <w:t>In addition to the other obligations specified in the Statement of Work; CLIENT shall be responsible for the preparation and transfer of the data to be transferred to the Software, if any, and, in particular for taking the necessary backups before the transfer, as well as conducting accuracy and content analysis of the CLIENT's prior data.</w:t>
      </w:r>
    </w:p>
    <w:p w14:paraId="4D493A94">
      <w:pPr>
        <w:rPr>
          <w:rFonts w:ascii="72" w:hAnsi="72" w:cs="72"/>
          <w:sz w:val="20"/>
          <w:szCs w:val="20"/>
        </w:rPr>
      </w:pPr>
      <w:r>
        <w:rPr>
          <w:rFonts w:ascii="72" w:hAnsi="72" w:eastAsia="Times New Roman" w:cs="72"/>
          <w:b/>
          <w:bCs/>
          <w:sz w:val="20"/>
          <w:szCs w:val="20"/>
        </w:rPr>
        <w:t>4.8</w:t>
      </w:r>
      <w:r>
        <w:rPr>
          <w:rFonts w:ascii="72" w:hAnsi="72" w:eastAsia="Times New Roman" w:cs="72"/>
          <w:sz w:val="20"/>
          <w:szCs w:val="20"/>
        </w:rPr>
        <w:t xml:space="preserve">.    </w:t>
      </w:r>
      <w:r>
        <w:rPr>
          <w:rFonts w:ascii="72" w:hAnsi="72" w:cs="72"/>
          <w:sz w:val="20"/>
          <w:szCs w:val="20"/>
        </w:rPr>
        <w:t>Personnel Replacement: The COMPANY may at any time replace the personnel assigned to CLIENT within the scope of the Services. In such a case, the COMPANY shall be responsible for transfer of information between two personnel in case of such a change.</w:t>
      </w:r>
    </w:p>
    <w:p w14:paraId="0D59163C">
      <w:pPr>
        <w:rPr>
          <w:rFonts w:ascii="72" w:hAnsi="72" w:cs="72"/>
          <w:sz w:val="20"/>
          <w:szCs w:val="20"/>
        </w:rPr>
      </w:pPr>
      <w:r>
        <w:rPr>
          <w:rFonts w:ascii="72" w:hAnsi="72" w:eastAsia="Times New Roman" w:cs="72"/>
          <w:b/>
          <w:bCs/>
          <w:sz w:val="20"/>
          <w:szCs w:val="20"/>
        </w:rPr>
        <w:t>4.9</w:t>
      </w:r>
      <w:r>
        <w:rPr>
          <w:rFonts w:ascii="72" w:hAnsi="72" w:eastAsia="Times New Roman" w:cs="72"/>
          <w:sz w:val="20"/>
          <w:szCs w:val="20"/>
        </w:rPr>
        <w:t xml:space="preserve">.    </w:t>
      </w:r>
      <w:r>
        <w:rPr>
          <w:rFonts w:ascii="72" w:hAnsi="72" w:cs="72"/>
          <w:sz w:val="20"/>
          <w:szCs w:val="20"/>
        </w:rPr>
        <w:t xml:space="preserve">The CLIENT shall comply with all national and international legislation in force, rules and laws on Internet use regarding the use of the deliverable, developments and know-how provided </w:t>
      </w:r>
      <w:r>
        <w:rPr>
          <w:rFonts w:ascii="72" w:hAnsi="72" w:cs="72"/>
          <w:sz w:val="20"/>
          <w:szCs w:val="20"/>
        </w:rPr>
        <w:drawing>
          <wp:inline distT="0" distB="0" distL="0" distR="0">
            <wp:extent cx="5715" cy="5715"/>
            <wp:effectExtent l="0" t="0" r="0" b="0"/>
            <wp:docPr id="9365" name="Picture 9365"/>
            <wp:cNvGraphicFramePr/>
            <a:graphic xmlns:a="http://schemas.openxmlformats.org/drawingml/2006/main">
              <a:graphicData uri="http://schemas.openxmlformats.org/drawingml/2006/picture">
                <pic:pic xmlns:pic="http://schemas.openxmlformats.org/drawingml/2006/picture">
                  <pic:nvPicPr>
                    <pic:cNvPr id="9365" name="Picture 9365"/>
                    <pic:cNvPicPr/>
                  </pic:nvPicPr>
                  <pic:blipFill>
                    <a:blip r:embed="rId9"/>
                    <a:stretch>
                      <a:fillRect/>
                    </a:stretch>
                  </pic:blipFill>
                  <pic:spPr>
                    <a:xfrm>
                      <a:off x="0" y="0"/>
                      <a:ext cx="6096" cy="6098"/>
                    </a:xfrm>
                    <a:prstGeom prst="rect">
                      <a:avLst/>
                    </a:prstGeom>
                  </pic:spPr>
                </pic:pic>
              </a:graphicData>
            </a:graphic>
          </wp:inline>
        </w:drawing>
      </w:r>
      <w:r>
        <w:rPr>
          <w:rFonts w:ascii="72" w:hAnsi="72" w:cs="72"/>
          <w:sz w:val="20"/>
          <w:szCs w:val="20"/>
        </w:rPr>
        <w:t>under the Services, including but not limited to Turkish Republic, IJSA, USA OFAC, UK and EU export laws, regulations and guidelines and shall not export or make the Deliverables, developments, know-how and Confidential Information provided under the Services available to countries or institutions where the use of the same is prohibited by such legislation. The CLIENT accepts and undertakes to indemnify the COMPANY for any damage as a result of any actions in breach of this article hereunder.</w:t>
      </w:r>
    </w:p>
    <w:p w14:paraId="2DB6C6CD">
      <w:pPr>
        <w:pStyle w:val="2"/>
        <w:spacing w:after="0" w:line="240" w:lineRule="auto"/>
        <w:ind w:left="0" w:firstLine="0"/>
        <w:rPr>
          <w:rFonts w:ascii="72" w:hAnsi="72" w:cs="72"/>
          <w:b/>
          <w:bCs/>
          <w:sz w:val="20"/>
          <w:szCs w:val="20"/>
        </w:rPr>
      </w:pPr>
    </w:p>
    <w:p w14:paraId="57F5797E">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FINANCIAL PROVISIONS</w:t>
      </w:r>
    </w:p>
    <w:p w14:paraId="7F42BA80">
      <w:pPr>
        <w:pStyle w:val="22"/>
        <w:ind w:left="533" w:firstLine="0"/>
      </w:pPr>
    </w:p>
    <w:p w14:paraId="3DF9B7A3">
      <w:pPr>
        <w:rPr>
          <w:rFonts w:ascii="72" w:hAnsi="72" w:cs="72"/>
          <w:sz w:val="20"/>
          <w:szCs w:val="20"/>
        </w:rPr>
      </w:pPr>
      <w:r>
        <w:rPr>
          <w:rFonts w:ascii="72" w:hAnsi="72" w:eastAsia="Times New Roman" w:cs="72"/>
          <w:b/>
          <w:bCs/>
          <w:sz w:val="20"/>
          <w:szCs w:val="20"/>
        </w:rPr>
        <w:t>5.1.</w:t>
      </w:r>
      <w:r>
        <w:rPr>
          <w:rFonts w:ascii="72" w:hAnsi="72" w:eastAsia="Times New Roman" w:cs="72"/>
          <w:sz w:val="20"/>
          <w:szCs w:val="20"/>
        </w:rPr>
        <w:t xml:space="preserve">    </w:t>
      </w:r>
      <w:r>
        <w:rPr>
          <w:rFonts w:ascii="72" w:hAnsi="72" w:cs="72"/>
          <w:sz w:val="20"/>
          <w:szCs w:val="20"/>
        </w:rPr>
        <w:t>Financial Provisions: The fees for the Services that the COMPANY will provide under this Agreement shall be set forth in the relevant Statement of Work. In the event of default in payment, default interest shall be charged based on (i) the re-discount advance interest applied by the Central Bank of the Republic of Turkey for short term advances at the annual, varying rates, if the currency of the payable amount is Turkish Lira and (ii) the highest bank deposit interest rate announced by the Central Bank of the Republic of Turkey and applied by Pubic Banks to foreign exchange deposit accounts up to one year, if the currency of the payable amount is EURO.</w:t>
      </w:r>
    </w:p>
    <w:p w14:paraId="3006BADD">
      <w:pPr>
        <w:rPr>
          <w:rFonts w:ascii="72" w:hAnsi="72" w:cs="72"/>
          <w:sz w:val="20"/>
          <w:szCs w:val="20"/>
        </w:rPr>
      </w:pPr>
      <w:r>
        <w:rPr>
          <w:rFonts w:ascii="72" w:hAnsi="72" w:eastAsia="Times New Roman" w:cs="72"/>
          <w:b/>
          <w:bCs/>
          <w:sz w:val="20"/>
          <w:szCs w:val="20"/>
        </w:rPr>
        <w:t>5.2</w:t>
      </w:r>
      <w:r>
        <w:rPr>
          <w:rFonts w:ascii="72" w:hAnsi="72" w:eastAsia="Times New Roman" w:cs="72"/>
          <w:sz w:val="20"/>
          <w:szCs w:val="20"/>
        </w:rPr>
        <w:t xml:space="preserve">.    </w:t>
      </w:r>
      <w:r>
        <w:rPr>
          <w:rFonts w:ascii="72" w:hAnsi="72" w:cs="72"/>
          <w:sz w:val="20"/>
          <w:szCs w:val="20"/>
        </w:rPr>
        <w:t>The CLIENT shall be responsible for the stamp duty arising from this Agreement. Unless otherwise stated, the relevant stamp duty shall be paid by the COMPANY and invoiced to the CLIENT.</w:t>
      </w:r>
    </w:p>
    <w:p w14:paraId="0D3B712D">
      <w:pPr>
        <w:rPr>
          <w:rFonts w:ascii="72" w:hAnsi="72" w:cs="72"/>
          <w:sz w:val="20"/>
          <w:szCs w:val="20"/>
        </w:rPr>
      </w:pPr>
      <w:r>
        <w:rPr>
          <w:rFonts w:ascii="72" w:hAnsi="72" w:eastAsia="Times New Roman" w:cs="72"/>
          <w:b/>
          <w:bCs/>
          <w:sz w:val="20"/>
          <w:szCs w:val="20"/>
        </w:rPr>
        <w:t>5.3.</w:t>
      </w:r>
      <w:r>
        <w:rPr>
          <w:rFonts w:ascii="72" w:hAnsi="72" w:eastAsia="Times New Roman" w:cs="72"/>
          <w:sz w:val="20"/>
          <w:szCs w:val="20"/>
        </w:rPr>
        <w:t xml:space="preserve"> </w:t>
      </w:r>
      <w:r>
        <w:rPr>
          <w:rFonts w:ascii="72" w:hAnsi="72" w:cs="72"/>
          <w:sz w:val="20"/>
          <w:szCs w:val="20"/>
        </w:rPr>
        <w:t xml:space="preserve">   Courier/mail delivery receipts and e-mails regarding the delivery of invoices by the COMPANY </w:t>
      </w:r>
      <w:r>
        <w:rPr>
          <w:rFonts w:ascii="72" w:hAnsi="72" w:cs="72"/>
          <w:sz w:val="20"/>
          <w:szCs w:val="20"/>
        </w:rPr>
        <w:drawing>
          <wp:inline distT="0" distB="0" distL="0" distR="0">
            <wp:extent cx="12065" cy="12065"/>
            <wp:effectExtent l="0" t="0" r="0" b="0"/>
            <wp:docPr id="9366" name="Picture 9366"/>
            <wp:cNvGraphicFramePr/>
            <a:graphic xmlns:a="http://schemas.openxmlformats.org/drawingml/2006/main">
              <a:graphicData uri="http://schemas.openxmlformats.org/drawingml/2006/picture">
                <pic:pic xmlns:pic="http://schemas.openxmlformats.org/drawingml/2006/picture">
                  <pic:nvPicPr>
                    <pic:cNvPr id="9366" name="Picture 9366"/>
                    <pic:cNvPicPr/>
                  </pic:nvPicPr>
                  <pic:blipFill>
                    <a:blip r:embed="rId10"/>
                    <a:stretch>
                      <a:fillRect/>
                    </a:stretch>
                  </pic:blipFill>
                  <pic:spPr>
                    <a:xfrm>
                      <a:off x="0" y="0"/>
                      <a:ext cx="12192" cy="12196"/>
                    </a:xfrm>
                    <a:prstGeom prst="rect">
                      <a:avLst/>
                    </a:prstGeom>
                  </pic:spPr>
                </pic:pic>
              </a:graphicData>
            </a:graphic>
          </wp:inline>
        </w:drawing>
      </w:r>
      <w:r>
        <w:rPr>
          <w:rFonts w:ascii="72" w:hAnsi="72" w:cs="72"/>
          <w:sz w:val="20"/>
          <w:szCs w:val="20"/>
        </w:rPr>
        <w:t>shall be conclusive evidence and no other documents related to the delivery of invoices shall be needed. It is not the COMPANY's liability to investigate whether the person signing the courier/cargo delivery receipt at the delivery of the invoices is an employee or an authorized representative of the CLIENT.</w:t>
      </w:r>
    </w:p>
    <w:p w14:paraId="3C718A5D">
      <w:pPr>
        <w:rPr>
          <w:rFonts w:ascii="72" w:hAnsi="72" w:cs="72"/>
          <w:sz w:val="20"/>
          <w:szCs w:val="20"/>
        </w:rPr>
      </w:pPr>
      <w:r>
        <w:rPr>
          <w:rFonts w:ascii="72" w:hAnsi="72" w:eastAsia="Times New Roman" w:cs="72"/>
          <w:b/>
          <w:bCs/>
          <w:sz w:val="20"/>
          <w:szCs w:val="20"/>
        </w:rPr>
        <w:t>5.4.</w:t>
      </w:r>
      <w:r>
        <w:rPr>
          <w:rFonts w:ascii="72" w:hAnsi="72" w:eastAsia="Times New Roman" w:cs="72"/>
          <w:sz w:val="20"/>
          <w:szCs w:val="20"/>
        </w:rPr>
        <w:t xml:space="preserve"> </w:t>
      </w:r>
      <w:r>
        <w:rPr>
          <w:rFonts w:ascii="72" w:hAnsi="72" w:cs="72"/>
          <w:sz w:val="20"/>
          <w:szCs w:val="20"/>
        </w:rPr>
        <w:t xml:space="preserve">   Unless otherwise stated, the rates specified in this Agreement or its annexes are net prices excluding VAT. Except for the income tax cf the COMPANY, any withholding tax, corporation tax and similar charges and taxes arising from the Service shall be paid by the CLIENT.</w:t>
      </w:r>
    </w:p>
    <w:p w14:paraId="6AD5E268">
      <w:pPr>
        <w:rPr>
          <w:rFonts w:ascii="72" w:hAnsi="72" w:cs="72"/>
          <w:sz w:val="20"/>
          <w:szCs w:val="20"/>
        </w:rPr>
      </w:pPr>
    </w:p>
    <w:p w14:paraId="2A5B9AB5">
      <w:pPr>
        <w:rPr>
          <w:rFonts w:ascii="72" w:hAnsi="72" w:cs="72"/>
          <w:sz w:val="20"/>
          <w:szCs w:val="20"/>
        </w:rPr>
      </w:pPr>
      <w:r>
        <w:rPr>
          <w:rFonts w:ascii="72" w:hAnsi="72" w:eastAsia="Times New Roman" w:cs="72"/>
          <w:b/>
          <w:bCs/>
          <w:sz w:val="20"/>
          <w:szCs w:val="20"/>
        </w:rPr>
        <w:t>5.5</w:t>
      </w:r>
      <w:r>
        <w:rPr>
          <w:rFonts w:ascii="72" w:hAnsi="72" w:eastAsia="Times New Roman" w:cs="72"/>
          <w:sz w:val="20"/>
          <w:szCs w:val="20"/>
        </w:rPr>
        <w:t xml:space="preserve">.    </w:t>
      </w:r>
      <w:r>
        <w:rPr>
          <w:rFonts w:ascii="72" w:hAnsi="72" w:cs="72"/>
          <w:sz w:val="20"/>
          <w:szCs w:val="20"/>
        </w:rPr>
        <w:t>The CLIENT shall be responsible for the travel and accommodation expenses for the services to be provided on site. The fastest means of transport shall be preferred.</w:t>
      </w:r>
    </w:p>
    <w:p w14:paraId="174ACD06">
      <w:pPr>
        <w:rPr>
          <w:rFonts w:ascii="72" w:hAnsi="72" w:cs="72"/>
          <w:b/>
          <w:bCs/>
          <w:sz w:val="20"/>
          <w:szCs w:val="20"/>
        </w:rPr>
      </w:pPr>
    </w:p>
    <w:p w14:paraId="2BA82CA8">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INTELLECTUAL AND INDUSTRIAL PROPERTY RIGHTS</w:t>
      </w:r>
    </w:p>
    <w:p w14:paraId="6DC5FBD3">
      <w:pPr>
        <w:pStyle w:val="22"/>
        <w:ind w:left="533" w:firstLine="0"/>
      </w:pPr>
    </w:p>
    <w:p w14:paraId="5F5AC2D7">
      <w:pPr>
        <w:rPr>
          <w:rFonts w:ascii="72" w:hAnsi="72" w:cs="72"/>
          <w:sz w:val="20"/>
          <w:szCs w:val="20"/>
        </w:rPr>
      </w:pPr>
      <w:r>
        <w:rPr>
          <w:rFonts w:ascii="72" w:hAnsi="72" w:eastAsia="Times New Roman" w:cs="72"/>
          <w:b/>
          <w:bCs/>
          <w:sz w:val="20"/>
          <w:szCs w:val="20"/>
        </w:rPr>
        <w:t>6.1.</w:t>
      </w:r>
      <w:r>
        <w:rPr>
          <w:rFonts w:ascii="72" w:hAnsi="72" w:eastAsia="Times New Roman" w:cs="72"/>
          <w:sz w:val="20"/>
          <w:szCs w:val="20"/>
        </w:rPr>
        <w:t xml:space="preserve">    </w:t>
      </w:r>
      <w:r>
        <w:rPr>
          <w:rFonts w:ascii="72" w:hAnsi="72" w:cs="72"/>
          <w:sz w:val="20"/>
          <w:szCs w:val="20"/>
        </w:rPr>
        <w:t xml:space="preserve">All financial rights, including distribution, duplication, adaptation, derivation, performance, digital transmission as set forth under Turkish Law on Intellectual and Artistic Works, and other proprietary rights of all Deliverables such as codes, designs, documents and the like created for the CLIENT and/or to be handed over to the CLIENT during COMPANY's provision of the Services defined hereunder, shall rest exclusively with the COMPANY. Provided that applicable Service Charges are paid, the CLIENT shall only be entitled to a non-exclusive, perpetual, nontransferable and worldwide "use license" for any Deliverable to be developed by COMPANY and/or COMPANY personnel under this Agreement. This right granted to CLIENT is a basic license and does not, in anyway, restrict COMPANY's Intellectual and Industrial Property Rights. The CLIENT shall have no Intellectual and Industrial Property Rights other than the "Use License" specified under this article. The CLIENT shall not have the right to process, make </w:t>
      </w:r>
      <w:r>
        <w:rPr>
          <w:rFonts w:ascii="72" w:hAnsi="72" w:cs="72"/>
          <w:sz w:val="20"/>
          <w:szCs w:val="20"/>
        </w:rPr>
        <w:drawing>
          <wp:inline distT="0" distB="0" distL="0" distR="0">
            <wp:extent cx="5715" cy="5715"/>
            <wp:effectExtent l="0" t="0" r="0" b="0"/>
            <wp:docPr id="12793" name="Picture 12793"/>
            <wp:cNvGraphicFramePr/>
            <a:graphic xmlns:a="http://schemas.openxmlformats.org/drawingml/2006/main">
              <a:graphicData uri="http://schemas.openxmlformats.org/drawingml/2006/picture">
                <pic:pic xmlns:pic="http://schemas.openxmlformats.org/drawingml/2006/picture">
                  <pic:nvPicPr>
                    <pic:cNvPr id="12793" name="Picture 12793"/>
                    <pic:cNvPicPr/>
                  </pic:nvPicPr>
                  <pic:blipFill>
                    <a:blip r:embed="rId9"/>
                    <a:stretch>
                      <a:fillRect/>
                    </a:stretch>
                  </pic:blipFill>
                  <pic:spPr>
                    <a:xfrm>
                      <a:off x="0" y="0"/>
                      <a:ext cx="6096" cy="6098"/>
                    </a:xfrm>
                    <a:prstGeom prst="rect">
                      <a:avLst/>
                    </a:prstGeom>
                  </pic:spPr>
                </pic:pic>
              </a:graphicData>
            </a:graphic>
          </wp:inline>
        </w:drawing>
      </w:r>
      <w:r>
        <w:rPr>
          <w:rFonts w:ascii="72" w:hAnsi="72" w:cs="72"/>
          <w:sz w:val="20"/>
          <w:szCs w:val="20"/>
        </w:rPr>
        <w:t>derivatives of or modify Deliverables.</w:t>
      </w:r>
    </w:p>
    <w:p w14:paraId="37F18F3E">
      <w:pPr>
        <w:rPr>
          <w:rFonts w:ascii="72" w:hAnsi="72" w:cs="72"/>
          <w:sz w:val="20"/>
          <w:szCs w:val="20"/>
        </w:rPr>
      </w:pPr>
      <w:r>
        <w:rPr>
          <w:rFonts w:ascii="72" w:hAnsi="72" w:eastAsia="Times New Roman" w:cs="72"/>
          <w:b/>
          <w:bCs/>
          <w:sz w:val="20"/>
          <w:szCs w:val="20"/>
        </w:rPr>
        <w:t>6.2</w:t>
      </w:r>
      <w:r>
        <w:rPr>
          <w:rFonts w:ascii="72" w:hAnsi="72" w:eastAsia="Times New Roman" w:cs="72"/>
          <w:sz w:val="20"/>
          <w:szCs w:val="20"/>
        </w:rPr>
        <w:t xml:space="preserve">.    </w:t>
      </w:r>
      <w:r>
        <w:rPr>
          <w:rFonts w:ascii="72" w:hAnsi="72" w:cs="72"/>
          <w:sz w:val="20"/>
          <w:szCs w:val="20"/>
        </w:rPr>
        <w:t xml:space="preserve">The CLIENT shall not attempt to derive the source code of, attempt to reverse engineer, </w:t>
      </w:r>
      <w:r>
        <w:rPr>
          <w:rFonts w:ascii="72" w:hAnsi="72" w:cs="72"/>
          <w:sz w:val="20"/>
          <w:szCs w:val="20"/>
        </w:rPr>
        <w:drawing>
          <wp:inline distT="0" distB="0" distL="0" distR="0">
            <wp:extent cx="5715" cy="5715"/>
            <wp:effectExtent l="0" t="0" r="0" b="0"/>
            <wp:docPr id="12794" name="Picture 12794"/>
            <wp:cNvGraphicFramePr/>
            <a:graphic xmlns:a="http://schemas.openxmlformats.org/drawingml/2006/main">
              <a:graphicData uri="http://schemas.openxmlformats.org/drawingml/2006/picture">
                <pic:pic xmlns:pic="http://schemas.openxmlformats.org/drawingml/2006/picture">
                  <pic:nvPicPr>
                    <pic:cNvPr id="12794" name="Picture 12794"/>
                    <pic:cNvPicPr/>
                  </pic:nvPicPr>
                  <pic:blipFill>
                    <a:blip r:embed="rId11"/>
                    <a:stretch>
                      <a:fillRect/>
                    </a:stretch>
                  </pic:blipFill>
                  <pic:spPr>
                    <a:xfrm>
                      <a:off x="0" y="0"/>
                      <a:ext cx="6096" cy="6098"/>
                    </a:xfrm>
                    <a:prstGeom prst="rect">
                      <a:avLst/>
                    </a:prstGeom>
                  </pic:spPr>
                </pic:pic>
              </a:graphicData>
            </a:graphic>
          </wp:inline>
        </w:drawing>
      </w:r>
      <w:r>
        <w:rPr>
          <w:rFonts w:ascii="72" w:hAnsi="72" w:cs="72"/>
          <w:sz w:val="20"/>
          <w:szCs w:val="20"/>
        </w:rPr>
        <w:t xml:space="preserve">disassemble or interfere with the operation of, copy the key features of the Deliverables and/or disclose or exhibit them to Third Parties, use them on its own behalf for purposes other than the </w:t>
      </w:r>
      <w:r>
        <w:rPr>
          <w:rFonts w:ascii="72" w:hAnsi="72" w:cs="72"/>
          <w:sz w:val="20"/>
          <w:szCs w:val="20"/>
        </w:rPr>
        <w:drawing>
          <wp:inline distT="0" distB="0" distL="0" distR="0">
            <wp:extent cx="5715" cy="5715"/>
            <wp:effectExtent l="0" t="0" r="0" b="0"/>
            <wp:docPr id="12795" name="Picture 12795"/>
            <wp:cNvGraphicFramePr/>
            <a:graphic xmlns:a="http://schemas.openxmlformats.org/drawingml/2006/main">
              <a:graphicData uri="http://schemas.openxmlformats.org/drawingml/2006/picture">
                <pic:pic xmlns:pic="http://schemas.openxmlformats.org/drawingml/2006/picture">
                  <pic:nvPicPr>
                    <pic:cNvPr id="12795" name="Picture 12795"/>
                    <pic:cNvPicPr/>
                  </pic:nvPicPr>
                  <pic:blipFill>
                    <a:blip r:embed="rId12"/>
                    <a:stretch>
                      <a:fillRect/>
                    </a:stretch>
                  </pic:blipFill>
                  <pic:spPr>
                    <a:xfrm>
                      <a:off x="0" y="0"/>
                      <a:ext cx="6096" cy="6098"/>
                    </a:xfrm>
                    <a:prstGeom prst="rect">
                      <a:avLst/>
                    </a:prstGeom>
                  </pic:spPr>
                </pic:pic>
              </a:graphicData>
            </a:graphic>
          </wp:inline>
        </w:drawing>
      </w:r>
      <w:r>
        <w:rPr>
          <w:rFonts w:ascii="72" w:hAnsi="72" w:cs="72"/>
          <w:sz w:val="20"/>
          <w:szCs w:val="20"/>
        </w:rPr>
        <w:t>subject of the Agreement, make them available to Third Parties, assign or transfer any of its rights to Third Parties in whole or in part. The CLIENT shall not export Deliverables to countries, natural or legal persons prohibited by the export laws of Republic of Turkey, United Nations, USA and the European Union.</w:t>
      </w:r>
    </w:p>
    <w:p w14:paraId="49110EE5">
      <w:pPr>
        <w:rPr>
          <w:rFonts w:ascii="72" w:hAnsi="72" w:cs="72"/>
          <w:sz w:val="20"/>
          <w:szCs w:val="20"/>
        </w:rPr>
      </w:pPr>
    </w:p>
    <w:p w14:paraId="2E754B12">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NON-SOLICITATION:</w:t>
      </w:r>
    </w:p>
    <w:p w14:paraId="64CDD03F">
      <w:pPr>
        <w:pStyle w:val="22"/>
        <w:tabs>
          <w:tab w:val="center" w:pos="1526"/>
        </w:tabs>
        <w:ind w:left="533" w:firstLine="0"/>
        <w:rPr>
          <w:rFonts w:ascii="72" w:hAnsi="72" w:cs="72"/>
          <w:b/>
          <w:bCs/>
          <w:sz w:val="20"/>
          <w:szCs w:val="20"/>
        </w:rPr>
      </w:pPr>
    </w:p>
    <w:p w14:paraId="46BAF181">
      <w:pPr>
        <w:rPr>
          <w:rFonts w:ascii="72" w:hAnsi="72" w:cs="72"/>
          <w:sz w:val="20"/>
          <w:szCs w:val="20"/>
        </w:rPr>
      </w:pPr>
      <w:r>
        <w:rPr>
          <w:rFonts w:ascii="72" w:hAnsi="72" w:cs="72"/>
          <w:sz w:val="20"/>
          <w:szCs w:val="20"/>
        </w:rPr>
        <w:t xml:space="preserve">          Parties hereby agree and undertake that they shall not directly or indirectly develop any business relation with and employ at their companies and employ at their affiliates or at any of their group companies and develop any business relation by any means with i) both Parties' personnel engaged in whole and/or in part in Services under this Agreement and/or ii) each other's personnel recruited from suppliers "during the term of the Statement of Work and for a period of two (2) years following the termination of the Statement of Work"; and all in all, each Party agrees and undertakes not to benefit directly or indirectly, "outside the scope of this Agreement", from the services of any personnel that the other Party employs permanently or partially in the Services under this Agreement. In the event that one of the Parties is in breach of this provision in whole or in part, the breaching party agrees and undertakes to pay to the other party compensation as a penalty which shall equal twice the annual gross salary of such personnel, based on the most recent gross salary of the personnel and/or the last consulting fee he/she received from the company.</w:t>
      </w:r>
    </w:p>
    <w:p w14:paraId="0CCFBBEE">
      <w:pPr>
        <w:rPr>
          <w:rFonts w:ascii="72" w:hAnsi="72" w:cs="72"/>
          <w:sz w:val="20"/>
          <w:szCs w:val="20"/>
        </w:rPr>
      </w:pPr>
    </w:p>
    <w:p w14:paraId="186959AD">
      <w:pPr>
        <w:rPr>
          <w:rFonts w:ascii="72" w:hAnsi="72" w:cs="72"/>
          <w:sz w:val="20"/>
          <w:szCs w:val="20"/>
        </w:rPr>
      </w:pPr>
    </w:p>
    <w:p w14:paraId="1CA20EE0">
      <w:pPr>
        <w:rPr>
          <w:rFonts w:ascii="72" w:hAnsi="72" w:cs="72"/>
          <w:sz w:val="20"/>
          <w:szCs w:val="20"/>
        </w:rPr>
      </w:pPr>
    </w:p>
    <w:p w14:paraId="102176BA">
      <w:pPr>
        <w:rPr>
          <w:rFonts w:ascii="72" w:hAnsi="72" w:cs="72"/>
          <w:b/>
          <w:bCs/>
          <w:sz w:val="20"/>
          <w:szCs w:val="20"/>
        </w:rPr>
      </w:pPr>
    </w:p>
    <w:p w14:paraId="6ED47EC1">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CONFIDENTIALITY</w:t>
      </w:r>
    </w:p>
    <w:p w14:paraId="690FB35D">
      <w:pPr>
        <w:pStyle w:val="22"/>
        <w:ind w:left="533" w:firstLine="0"/>
      </w:pPr>
    </w:p>
    <w:p w14:paraId="1A60DD5D">
      <w:pPr>
        <w:rPr>
          <w:rFonts w:ascii="72" w:hAnsi="72" w:cs="72"/>
          <w:sz w:val="20"/>
          <w:szCs w:val="20"/>
        </w:rPr>
      </w:pPr>
      <w:r>
        <w:rPr>
          <w:rFonts w:ascii="72" w:hAnsi="72" w:eastAsia="Times New Roman" w:cs="72"/>
          <w:b/>
          <w:bCs/>
          <w:sz w:val="20"/>
          <w:szCs w:val="20"/>
        </w:rPr>
        <w:t>8.1.</w:t>
      </w:r>
      <w:r>
        <w:rPr>
          <w:rFonts w:ascii="72" w:hAnsi="72" w:eastAsia="Times New Roman" w:cs="72"/>
          <w:sz w:val="20"/>
          <w:szCs w:val="20"/>
        </w:rPr>
        <w:t xml:space="preserve">     </w:t>
      </w:r>
      <w:r>
        <w:rPr>
          <w:rFonts w:ascii="72" w:hAnsi="72" w:cs="72"/>
          <w:sz w:val="20"/>
          <w:szCs w:val="20"/>
        </w:rPr>
        <w:t>Definition of Confidential Information: Any information defined as confidential information, trade secret or personal data under applicable law including but not limited o COMPANY's Proprietary Information and information relating to the business activities of the Parties shall be defined as Confidential Information. Any kind of digital or printed document containing</w:t>
      </w:r>
    </w:p>
    <w:p w14:paraId="111905D1">
      <w:pPr>
        <w:rPr>
          <w:rFonts w:ascii="72" w:hAnsi="72" w:cs="72"/>
          <w:sz w:val="20"/>
          <w:szCs w:val="20"/>
        </w:rPr>
      </w:pPr>
      <w:r>
        <w:rPr>
          <w:rFonts w:ascii="72" w:hAnsi="72" w:cs="72"/>
          <w:sz w:val="20"/>
          <w:szCs w:val="20"/>
        </w:rPr>
        <w:t xml:space="preserve">           Confidential Information shall be identified as documentation containing "Confidential Information" and shall be subject to Confidential Information provisions. With respect to the CLIENT; the list of its clients, pricing lists, supplier lists, amounts of products purchased by its </w:t>
      </w:r>
      <w:r>
        <w:rPr>
          <w:rFonts w:ascii="72" w:hAnsi="72" w:cs="72"/>
          <w:sz w:val="20"/>
          <w:szCs w:val="20"/>
        </w:rPr>
        <w:drawing>
          <wp:inline distT="0" distB="0" distL="0" distR="0">
            <wp:extent cx="5715" cy="5715"/>
            <wp:effectExtent l="0" t="0" r="0" b="0"/>
            <wp:docPr id="15920" name="Picture 15920"/>
            <wp:cNvGraphicFramePr/>
            <a:graphic xmlns:a="http://schemas.openxmlformats.org/drawingml/2006/main">
              <a:graphicData uri="http://schemas.openxmlformats.org/drawingml/2006/picture">
                <pic:pic xmlns:pic="http://schemas.openxmlformats.org/drawingml/2006/picture">
                  <pic:nvPicPr>
                    <pic:cNvPr id="15920" name="Picture 15920"/>
                    <pic:cNvPicPr/>
                  </pic:nvPicPr>
                  <pic:blipFill>
                    <a:blip r:embed="rId12"/>
                    <a:stretch>
                      <a:fillRect/>
                    </a:stretch>
                  </pic:blipFill>
                  <pic:spPr>
                    <a:xfrm>
                      <a:off x="0" y="0"/>
                      <a:ext cx="6096" cy="6098"/>
                    </a:xfrm>
                    <a:prstGeom prst="rect">
                      <a:avLst/>
                    </a:prstGeom>
                  </pic:spPr>
                </pic:pic>
              </a:graphicData>
            </a:graphic>
          </wp:inline>
        </w:drawing>
      </w:r>
      <w:r>
        <w:rPr>
          <w:rFonts w:ascii="72" w:hAnsi="72" w:cs="72"/>
          <w:sz w:val="20"/>
          <w:szCs w:val="20"/>
        </w:rPr>
        <w:t>clients and CLIENT's business processes are trade secrets.</w:t>
      </w:r>
    </w:p>
    <w:p w14:paraId="0800CBEA">
      <w:pPr>
        <w:rPr>
          <w:rFonts w:ascii="72" w:hAnsi="72" w:cs="72"/>
          <w:sz w:val="20"/>
          <w:szCs w:val="20"/>
        </w:rPr>
      </w:pPr>
      <w:r>
        <w:rPr>
          <w:rFonts w:ascii="72" w:hAnsi="72" w:eastAsia="Times New Roman" w:cs="72"/>
          <w:b/>
          <w:bCs/>
          <w:sz w:val="20"/>
          <w:szCs w:val="20"/>
        </w:rPr>
        <w:t>8.2</w:t>
      </w:r>
      <w:r>
        <w:rPr>
          <w:rFonts w:ascii="72" w:hAnsi="72" w:eastAsia="Times New Roman" w:cs="72"/>
          <w:sz w:val="20"/>
          <w:szCs w:val="20"/>
        </w:rPr>
        <w:t xml:space="preserve">.   </w:t>
      </w:r>
      <w:r>
        <w:rPr>
          <w:rFonts w:ascii="72" w:hAnsi="72" w:cs="72"/>
          <w:sz w:val="20"/>
          <w:szCs w:val="20"/>
        </w:rPr>
        <w:t>Protection of Confidential Information: Parties hereby accept and undertake to protect each other's Confidential Information, not to disclose such information to or make available for Third Persons, directly or indirectly, under any circumstances. Parties hereby agree and undertake in advance that they shall be directly liable for any negligence or misconduct in the event their employees, workers or subcontractors fail to comply with their obligations hereunder.</w:t>
      </w:r>
    </w:p>
    <w:p w14:paraId="219B9133">
      <w:pPr>
        <w:rPr>
          <w:rFonts w:ascii="72" w:hAnsi="72" w:cs="72"/>
          <w:sz w:val="20"/>
          <w:szCs w:val="20"/>
        </w:rPr>
      </w:pPr>
      <w:r>
        <w:rPr>
          <w:rFonts w:ascii="72" w:hAnsi="72" w:eastAsia="Times New Roman" w:cs="72"/>
          <w:b/>
          <w:bCs/>
          <w:sz w:val="20"/>
          <w:szCs w:val="20"/>
        </w:rPr>
        <w:t>8.3.</w:t>
      </w:r>
      <w:r>
        <w:rPr>
          <w:rFonts w:ascii="72" w:hAnsi="72" w:eastAsia="Times New Roman" w:cs="72"/>
          <w:sz w:val="20"/>
          <w:szCs w:val="20"/>
        </w:rPr>
        <w:t xml:space="preserve"> </w:t>
      </w:r>
      <w:r>
        <w:rPr>
          <w:rFonts w:ascii="72" w:hAnsi="72" w:cs="72"/>
          <w:sz w:val="20"/>
          <w:szCs w:val="20"/>
        </w:rPr>
        <w:t xml:space="preserve">   Non-Confidential Information:</w:t>
      </w:r>
    </w:p>
    <w:p w14:paraId="681E060D">
      <w:pPr>
        <w:numPr>
          <w:ilvl w:val="0"/>
          <w:numId w:val="2"/>
        </w:numPr>
        <w:ind w:left="567"/>
        <w:rPr>
          <w:rFonts w:ascii="72" w:hAnsi="72" w:cs="72"/>
          <w:sz w:val="20"/>
          <w:szCs w:val="20"/>
        </w:rPr>
      </w:pPr>
      <w:r>
        <w:rPr>
          <w:rFonts w:ascii="72" w:hAnsi="72" w:cs="72"/>
          <w:sz w:val="20"/>
          <w:szCs w:val="20"/>
        </w:rPr>
        <w:t>Any information which is not confidential in nature</w:t>
      </w:r>
    </w:p>
    <w:p w14:paraId="62DB0739">
      <w:pPr>
        <w:numPr>
          <w:ilvl w:val="0"/>
          <w:numId w:val="2"/>
        </w:numPr>
        <w:ind w:left="567"/>
        <w:rPr>
          <w:rFonts w:ascii="72" w:hAnsi="72" w:cs="72"/>
          <w:sz w:val="20"/>
          <w:szCs w:val="20"/>
        </w:rPr>
      </w:pPr>
      <w:r>
        <w:rPr>
          <w:rFonts w:ascii="72" w:hAnsi="72" w:cs="72"/>
          <w:sz w:val="20"/>
          <w:szCs w:val="20"/>
        </w:rPr>
        <w:t>Any information known by one of the Parties prior to obligation of confidentiality or received from third persons without obligation of confidentiality,</w:t>
      </w:r>
    </w:p>
    <w:p w14:paraId="07B10222">
      <w:pPr>
        <w:numPr>
          <w:ilvl w:val="0"/>
          <w:numId w:val="2"/>
        </w:numPr>
        <w:ind w:left="567"/>
        <w:rPr>
          <w:rFonts w:ascii="72" w:hAnsi="72" w:cs="72"/>
          <w:sz w:val="20"/>
          <w:szCs w:val="20"/>
        </w:rPr>
      </w:pPr>
      <w:r>
        <w:rPr>
          <w:rFonts w:ascii="72" w:hAnsi="72" w:cs="72"/>
          <w:sz w:val="20"/>
          <w:szCs w:val="20"/>
        </w:rPr>
        <w:t>Any information publicly available without the fault of one of the Parties,</w:t>
      </w:r>
    </w:p>
    <w:p w14:paraId="2CAB7F76">
      <w:pPr>
        <w:numPr>
          <w:ilvl w:val="0"/>
          <w:numId w:val="2"/>
        </w:numPr>
        <w:ind w:left="567"/>
        <w:rPr>
          <w:rFonts w:ascii="72" w:hAnsi="72" w:cs="72"/>
          <w:sz w:val="20"/>
          <w:szCs w:val="20"/>
        </w:rPr>
      </w:pPr>
      <w:r>
        <w:rPr>
          <w:rFonts w:ascii="72" w:hAnsi="72" w:cs="72"/>
          <w:sz w:val="20"/>
          <w:szCs w:val="20"/>
        </w:rPr>
        <w:t>Any information which has to be disclosed due to a legal obligation resulting from applicable legislation or a court order or an administrative order.</w:t>
      </w:r>
    </w:p>
    <w:p w14:paraId="4A4592AE">
      <w:pPr>
        <w:numPr>
          <w:ilvl w:val="1"/>
          <w:numId w:val="3"/>
        </w:numPr>
        <w:ind w:left="567"/>
        <w:rPr>
          <w:rFonts w:ascii="72" w:hAnsi="72" w:cs="72"/>
          <w:sz w:val="20"/>
          <w:szCs w:val="20"/>
        </w:rPr>
      </w:pPr>
      <w:r>
        <w:rPr>
          <w:rFonts w:ascii="72" w:hAnsi="72" w:cs="72"/>
          <w:sz w:val="20"/>
          <w:szCs w:val="20"/>
        </w:rPr>
        <w:t>The CLIENT shall be responsible for the accuracy, security, storage and non-disclosure to Third Persons of any user codes, passwords, user names and such data, which are required to enable CLIENT's use of the Software and deemed as Confidential Information.</w:t>
      </w:r>
    </w:p>
    <w:p w14:paraId="6A18FB9E">
      <w:pPr>
        <w:numPr>
          <w:ilvl w:val="1"/>
          <w:numId w:val="3"/>
        </w:numPr>
        <w:ind w:left="567"/>
        <w:rPr>
          <w:rFonts w:ascii="72" w:hAnsi="72" w:cs="72"/>
          <w:sz w:val="20"/>
          <w:szCs w:val="20"/>
        </w:rPr>
      </w:pPr>
      <w:r>
        <w:rPr>
          <w:rFonts w:ascii="72" w:hAnsi="72" w:cs="72"/>
          <w:sz w:val="20"/>
          <w:szCs w:val="20"/>
        </w:rPr>
        <w:t>Term of Non-Disclosure: The confidentiality obligations of the Parties stated hereunder shall continue to be valid for ten (10) years after termination of the Agreement.</w:t>
      </w:r>
    </w:p>
    <w:p w14:paraId="5B79D781">
      <w:pPr>
        <w:rPr>
          <w:rFonts w:ascii="72" w:hAnsi="72" w:cs="72"/>
          <w:b/>
          <w:bCs/>
          <w:sz w:val="20"/>
          <w:szCs w:val="20"/>
        </w:rPr>
      </w:pPr>
    </w:p>
    <w:p w14:paraId="6C4D5A69">
      <w:pPr>
        <w:pStyle w:val="2"/>
        <w:numPr>
          <w:ilvl w:val="0"/>
          <w:numId w:val="1"/>
        </w:numPr>
        <w:spacing w:after="0" w:line="240" w:lineRule="auto"/>
        <w:ind w:left="567" w:hanging="567"/>
        <w:rPr>
          <w:rFonts w:ascii="72" w:hAnsi="72" w:cs="72"/>
          <w:b/>
          <w:bCs/>
          <w:sz w:val="20"/>
          <w:szCs w:val="20"/>
        </w:rPr>
      </w:pPr>
      <w:r>
        <w:rPr>
          <w:rFonts w:ascii="72" w:hAnsi="72" w:cs="72"/>
          <w:b/>
          <w:bCs/>
          <w:sz w:val="20"/>
          <w:szCs w:val="20"/>
        </w:rPr>
        <w:t>LIMITATION OF LIABILITY</w:t>
      </w:r>
    </w:p>
    <w:p w14:paraId="6E925338">
      <w:pPr>
        <w:pStyle w:val="22"/>
        <w:ind w:left="533" w:firstLine="0"/>
        <w:rPr>
          <w:b/>
          <w:bCs/>
        </w:rPr>
      </w:pPr>
    </w:p>
    <w:p w14:paraId="7E8F8CE4">
      <w:pPr>
        <w:rPr>
          <w:rFonts w:ascii="72" w:hAnsi="72" w:cs="72"/>
          <w:sz w:val="20"/>
          <w:szCs w:val="20"/>
        </w:rPr>
      </w:pPr>
      <w:r>
        <w:rPr>
          <w:rFonts w:ascii="72" w:hAnsi="72" w:eastAsia="Times New Roman" w:cs="72"/>
          <w:b/>
          <w:bCs/>
          <w:sz w:val="20"/>
          <w:szCs w:val="20"/>
        </w:rPr>
        <w:t>9.1</w:t>
      </w:r>
      <w:r>
        <w:rPr>
          <w:rFonts w:ascii="72" w:hAnsi="72" w:eastAsia="Times New Roman" w:cs="72"/>
          <w:sz w:val="20"/>
          <w:szCs w:val="20"/>
        </w:rPr>
        <w:t xml:space="preserve">.    </w:t>
      </w:r>
      <w:r>
        <w:rPr>
          <w:rFonts w:ascii="72" w:hAnsi="72" w:cs="72"/>
          <w:sz w:val="20"/>
          <w:szCs w:val="20"/>
        </w:rPr>
        <w:t xml:space="preserve">Except for cases of gross negligence, COMPANY's liability in any dispute arising from the </w:t>
      </w:r>
      <w:r>
        <w:rPr>
          <w:rFonts w:ascii="72" w:hAnsi="72" w:cs="72"/>
          <w:sz w:val="20"/>
          <w:szCs w:val="20"/>
        </w:rPr>
        <w:drawing>
          <wp:inline distT="0" distB="0" distL="0" distR="0">
            <wp:extent cx="5715" cy="5715"/>
            <wp:effectExtent l="0" t="0" r="0" b="0"/>
            <wp:docPr id="15923" name="Picture 15923"/>
            <wp:cNvGraphicFramePr/>
            <a:graphic xmlns:a="http://schemas.openxmlformats.org/drawingml/2006/main">
              <a:graphicData uri="http://schemas.openxmlformats.org/drawingml/2006/picture">
                <pic:pic xmlns:pic="http://schemas.openxmlformats.org/drawingml/2006/picture">
                  <pic:nvPicPr>
                    <pic:cNvPr id="15923" name="Picture 15923"/>
                    <pic:cNvPicPr/>
                  </pic:nvPicPr>
                  <pic:blipFill>
                    <a:blip r:embed="rId13"/>
                    <a:stretch>
                      <a:fillRect/>
                    </a:stretch>
                  </pic:blipFill>
                  <pic:spPr>
                    <a:xfrm>
                      <a:off x="0" y="0"/>
                      <a:ext cx="6096" cy="6097"/>
                    </a:xfrm>
                    <a:prstGeom prst="rect">
                      <a:avLst/>
                    </a:prstGeom>
                  </pic:spPr>
                </pic:pic>
              </a:graphicData>
            </a:graphic>
          </wp:inline>
        </w:drawing>
      </w:r>
      <w:r>
        <w:rPr>
          <w:rFonts w:ascii="72" w:hAnsi="72" w:cs="72"/>
          <w:sz w:val="20"/>
          <w:szCs w:val="20"/>
        </w:rPr>
        <w:t xml:space="preserve">Agreement with respect to any tangible, intangible and moral damages, losses and/or claims shall be limited to the "Service Charge" paid to COMPANY for the Services defined under the </w:t>
      </w:r>
      <w:r>
        <w:rPr>
          <w:rFonts w:ascii="72" w:hAnsi="72" w:cs="72"/>
          <w:sz w:val="20"/>
          <w:szCs w:val="20"/>
        </w:rPr>
        <w:drawing>
          <wp:inline distT="0" distB="0" distL="0" distR="0">
            <wp:extent cx="5715" cy="5715"/>
            <wp:effectExtent l="0" t="0" r="0" b="0"/>
            <wp:docPr id="15924" name="Picture 15924"/>
            <wp:cNvGraphicFramePr/>
            <a:graphic xmlns:a="http://schemas.openxmlformats.org/drawingml/2006/main">
              <a:graphicData uri="http://schemas.openxmlformats.org/drawingml/2006/picture">
                <pic:pic xmlns:pic="http://schemas.openxmlformats.org/drawingml/2006/picture">
                  <pic:nvPicPr>
                    <pic:cNvPr id="15924" name="Picture 15924"/>
                    <pic:cNvPicPr/>
                  </pic:nvPicPr>
                  <pic:blipFill>
                    <a:blip r:embed="rId14"/>
                    <a:stretch>
                      <a:fillRect/>
                    </a:stretch>
                  </pic:blipFill>
                  <pic:spPr>
                    <a:xfrm>
                      <a:off x="0" y="0"/>
                      <a:ext cx="6096" cy="6098"/>
                    </a:xfrm>
                    <a:prstGeom prst="rect">
                      <a:avLst/>
                    </a:prstGeom>
                  </pic:spPr>
                </pic:pic>
              </a:graphicData>
            </a:graphic>
          </wp:inline>
        </w:drawing>
      </w:r>
      <w:r>
        <w:rPr>
          <w:rFonts w:ascii="72" w:hAnsi="72" w:cs="72"/>
          <w:sz w:val="20"/>
          <w:szCs w:val="20"/>
        </w:rPr>
        <w:t>relevant Statement of Work. The COMPANY shah! not have any liability with respect to financial results an? indirect losses such as loss of data, loss of profit, specific damages and/or consequential damages under any circumstances.</w:t>
      </w:r>
    </w:p>
    <w:p w14:paraId="641D0947">
      <w:pPr>
        <w:rPr>
          <w:rFonts w:ascii="72" w:hAnsi="72" w:cs="72"/>
          <w:sz w:val="20"/>
          <w:szCs w:val="20"/>
        </w:rPr>
      </w:pPr>
      <w:r>
        <w:rPr>
          <w:rFonts w:ascii="72" w:hAnsi="72" w:eastAsia="Times New Roman" w:cs="72"/>
          <w:b/>
          <w:bCs/>
          <w:sz w:val="20"/>
          <w:szCs w:val="20"/>
        </w:rPr>
        <w:t>9.2</w:t>
      </w:r>
      <w:r>
        <w:rPr>
          <w:rFonts w:ascii="72" w:hAnsi="72" w:eastAsia="Times New Roman" w:cs="72"/>
          <w:sz w:val="20"/>
          <w:szCs w:val="20"/>
        </w:rPr>
        <w:t xml:space="preserve">.    In </w:t>
      </w:r>
      <w:r>
        <w:rPr>
          <w:rFonts w:ascii="72" w:hAnsi="72" w:cs="72"/>
          <w:sz w:val="20"/>
          <w:szCs w:val="20"/>
        </w:rPr>
        <w:t xml:space="preserve">addition to the cases expressly stated as outside the scope of the COMPANY's liability, the COMPANY shall not be liable for the cases specified under this article: lmproper or illegal use of the Deliverables; failures in CLIENT's hardware or operating system; failures due to Internet lines or the infrastructure; any Third Party Software; design and connection errors in the operating system or the network; consequences of any software modification on the Deliverables or Software and/or add-on developed by the CLIENT or a Third Party; consequences of data </w:t>
      </w:r>
      <w:r>
        <w:rPr>
          <w:rFonts w:ascii="72" w:hAnsi="72" w:cs="72"/>
          <w:sz w:val="20"/>
          <w:szCs w:val="20"/>
        </w:rPr>
        <w:drawing>
          <wp:inline distT="0" distB="0" distL="0" distR="0">
            <wp:extent cx="5715" cy="5715"/>
            <wp:effectExtent l="0" t="0" r="0" b="0"/>
            <wp:docPr id="15925" name="Picture 15925"/>
            <wp:cNvGraphicFramePr/>
            <a:graphic xmlns:a="http://schemas.openxmlformats.org/drawingml/2006/main">
              <a:graphicData uri="http://schemas.openxmlformats.org/drawingml/2006/picture">
                <pic:pic xmlns:pic="http://schemas.openxmlformats.org/drawingml/2006/picture">
                  <pic:nvPicPr>
                    <pic:cNvPr id="15925" name="Picture 15925"/>
                    <pic:cNvPicPr/>
                  </pic:nvPicPr>
                  <pic:blipFill>
                    <a:blip r:embed="rId15"/>
                    <a:stretch>
                      <a:fillRect/>
                    </a:stretch>
                  </pic:blipFill>
                  <pic:spPr>
                    <a:xfrm>
                      <a:off x="0" y="0"/>
                      <a:ext cx="6096" cy="6097"/>
                    </a:xfrm>
                    <a:prstGeom prst="rect">
                      <a:avLst/>
                    </a:prstGeom>
                  </pic:spPr>
                </pic:pic>
              </a:graphicData>
            </a:graphic>
          </wp:inline>
        </w:drawing>
      </w:r>
      <w:r>
        <w:rPr>
          <w:rFonts w:ascii="72" w:hAnsi="72" w:cs="72"/>
          <w:sz w:val="20"/>
          <w:szCs w:val="20"/>
        </w:rPr>
        <w:t xml:space="preserve">backup failure. </w:t>
      </w:r>
    </w:p>
    <w:p w14:paraId="48F9CBC6">
      <w:pPr>
        <w:rPr>
          <w:rFonts w:ascii="72" w:hAnsi="72" w:cs="72"/>
          <w:sz w:val="20"/>
          <w:szCs w:val="20"/>
        </w:rPr>
      </w:pPr>
    </w:p>
    <w:p w14:paraId="320B42BF">
      <w:pPr>
        <w:pStyle w:val="3"/>
        <w:numPr>
          <w:ilvl w:val="0"/>
          <w:numId w:val="1"/>
        </w:numPr>
        <w:spacing w:after="0" w:line="240" w:lineRule="auto"/>
        <w:rPr>
          <w:rFonts w:cs="72"/>
          <w:bCs/>
          <w:sz w:val="20"/>
          <w:szCs w:val="20"/>
        </w:rPr>
      </w:pPr>
      <w:r>
        <w:rPr>
          <w:rFonts w:cs="72"/>
          <w:bCs/>
          <w:sz w:val="20"/>
          <w:szCs w:val="20"/>
        </w:rPr>
        <w:t>FORCE MAJEURE</w:t>
      </w:r>
    </w:p>
    <w:p w14:paraId="750C6EBA">
      <w:pPr>
        <w:pStyle w:val="22"/>
        <w:ind w:left="533" w:firstLine="0"/>
      </w:pPr>
    </w:p>
    <w:p w14:paraId="7900D180">
      <w:pPr>
        <w:rPr>
          <w:rFonts w:ascii="72" w:hAnsi="72" w:cs="72"/>
          <w:sz w:val="20"/>
          <w:szCs w:val="20"/>
        </w:rPr>
      </w:pPr>
      <w:r>
        <w:rPr>
          <w:rFonts w:ascii="72" w:hAnsi="72" w:cs="72"/>
          <w:sz w:val="20"/>
          <w:szCs w:val="20"/>
        </w:rPr>
        <w:t xml:space="preserve">          Unless stated otherwise hereunder, neither the CLIENT nor the COMPANY shall be deemed to have failed to meet their obligations under the Agreement to the extent that their failure to fulfil their obligations is due to force majeure. Force Majeure refers to all unpredictable and unavoidable events not resulting from any fault or negligence of the party relying on such force majeure. Parties hereby agree that force majeure conditions include but are not limited to the following for the purposes of this Agreement: National or international laws and regulations preventing, delaying or precluding the performance of obligations created hereunder; wars, strikes, epidemics and lock-outs, fire, earthquakes, floods, other acts of God and terrorist incidents directly affecting the Parties; country-wide Internet access and energy outages exceeding 30 (thirty) days; failure to obtain the official permit required for the equipment and personnel to provide whole and complete services to the CLIENT or cancellation of existing permits and the like. With this clause hereby, Parties have extended the list of force majeure conditions prescribed under the law.</w:t>
      </w:r>
    </w:p>
    <w:p w14:paraId="2F720620">
      <w:pPr>
        <w:rPr>
          <w:rFonts w:ascii="72" w:hAnsi="72" w:cs="72"/>
          <w:sz w:val="20"/>
          <w:szCs w:val="20"/>
        </w:rPr>
      </w:pPr>
      <w:r>
        <w:rPr>
          <w:rFonts w:ascii="72" w:hAnsi="72" w:cs="72"/>
          <w:sz w:val="20"/>
          <w:szCs w:val="20"/>
        </w:rPr>
        <w:t xml:space="preserve">          In case of force majeure, the party relying on force majeure shall (i) promptly inform the other party, (ii) make all reasonable efforts to remedy the cause of non-performance, and (iii) perform all acts upon removal of such cause, while the other party shall not be held liable for their contractual obligations until such cause is remedied. In the event such force majeure lasts more than 2 (two) months, both parties shall have the right to terminate the Agreement without any claim for damages. In the event of an occurrence of force majeure, neither party shall have the right to claim damages incurred due to force majeure from the other party Force Majeure shall not remove the CLIENT's liability to pay the debts payable prior to the date </w:t>
      </w:r>
      <w:r>
        <w:rPr>
          <w:rFonts w:ascii="72" w:hAnsi="72" w:cs="72"/>
          <w:sz w:val="20"/>
          <w:szCs w:val="20"/>
        </w:rPr>
        <w:drawing>
          <wp:inline distT="0" distB="0" distL="0" distR="0">
            <wp:extent cx="5715" cy="5715"/>
            <wp:effectExtent l="0" t="0" r="0" b="0"/>
            <wp:docPr id="19406" name="Picture 19406"/>
            <wp:cNvGraphicFramePr/>
            <a:graphic xmlns:a="http://schemas.openxmlformats.org/drawingml/2006/main">
              <a:graphicData uri="http://schemas.openxmlformats.org/drawingml/2006/picture">
                <pic:pic xmlns:pic="http://schemas.openxmlformats.org/drawingml/2006/picture">
                  <pic:nvPicPr>
                    <pic:cNvPr id="19406" name="Picture 19406"/>
                    <pic:cNvPicPr/>
                  </pic:nvPicPr>
                  <pic:blipFill>
                    <a:blip r:embed="rId16"/>
                    <a:stretch>
                      <a:fillRect/>
                    </a:stretch>
                  </pic:blipFill>
                  <pic:spPr>
                    <a:xfrm>
                      <a:off x="0" y="0"/>
                      <a:ext cx="6096" cy="6098"/>
                    </a:xfrm>
                    <a:prstGeom prst="rect">
                      <a:avLst/>
                    </a:prstGeom>
                  </pic:spPr>
                </pic:pic>
              </a:graphicData>
            </a:graphic>
          </wp:inline>
        </w:drawing>
      </w:r>
      <w:r>
        <w:rPr>
          <w:rFonts w:ascii="72" w:hAnsi="72" w:cs="72"/>
          <w:sz w:val="20"/>
          <w:szCs w:val="20"/>
        </w:rPr>
        <w:t>of occurrence of Force Majeure.</w:t>
      </w:r>
    </w:p>
    <w:p w14:paraId="4461BF62">
      <w:pPr>
        <w:rPr>
          <w:rFonts w:ascii="72" w:hAnsi="72" w:cs="72"/>
          <w:b/>
          <w:bCs/>
          <w:sz w:val="20"/>
          <w:szCs w:val="20"/>
        </w:rPr>
      </w:pPr>
    </w:p>
    <w:p w14:paraId="74F7F08F">
      <w:pPr>
        <w:pStyle w:val="2"/>
        <w:numPr>
          <w:ilvl w:val="0"/>
          <w:numId w:val="1"/>
        </w:numPr>
        <w:rPr>
          <w:rFonts w:ascii="72" w:hAnsi="72" w:cs="72"/>
          <w:b/>
          <w:bCs/>
          <w:sz w:val="20"/>
          <w:szCs w:val="20"/>
        </w:rPr>
      </w:pPr>
      <w:r>
        <w:rPr>
          <w:rFonts w:ascii="72" w:hAnsi="72" w:cs="72"/>
          <w:b/>
          <w:bCs/>
          <w:sz w:val="20"/>
          <w:szCs w:val="20"/>
        </w:rPr>
        <w:t>TERM AND TERMINATION</w:t>
      </w:r>
    </w:p>
    <w:p w14:paraId="66D4959C">
      <w:pPr>
        <w:pStyle w:val="22"/>
        <w:ind w:left="533" w:firstLine="0"/>
      </w:pPr>
    </w:p>
    <w:p w14:paraId="047C5EA9">
      <w:pPr>
        <w:rPr>
          <w:rFonts w:ascii="72" w:hAnsi="72" w:cs="72"/>
          <w:sz w:val="20"/>
          <w:szCs w:val="20"/>
        </w:rPr>
      </w:pPr>
      <w:r>
        <w:rPr>
          <w:rFonts w:ascii="72" w:hAnsi="72" w:cs="72"/>
          <w:b/>
          <w:bCs/>
          <w:sz w:val="20"/>
          <w:szCs w:val="20"/>
        </w:rPr>
        <w:t>11.1.</w:t>
      </w:r>
      <w:r>
        <w:rPr>
          <w:rFonts w:ascii="72" w:hAnsi="72" w:cs="72"/>
          <w:sz w:val="20"/>
          <w:szCs w:val="20"/>
        </w:rPr>
        <w:t xml:space="preserve"> This Agreement shall enter into force on the date of signature and shall remain in force unless either of Parties notifies the other party in writing of the termination of the Agreement 90 (ninety) days in advance. Provisions which shall survive upon termination of the Agreement shall continue to be valid and effective-</w:t>
      </w:r>
    </w:p>
    <w:p w14:paraId="32483CD5">
      <w:pPr>
        <w:rPr>
          <w:rFonts w:ascii="72" w:hAnsi="72" w:cs="72"/>
          <w:sz w:val="20"/>
          <w:szCs w:val="20"/>
        </w:rPr>
      </w:pPr>
      <w:r>
        <w:rPr>
          <w:rFonts w:ascii="72" w:hAnsi="72" w:cs="72"/>
          <w:sz w:val="20"/>
          <w:szCs w:val="20"/>
        </w:rPr>
        <w:t xml:space="preserve">          Excluding the cases of termination for cause; termination of the Agreement by either Party shall not affect the validity of the Statements of Work in force at •the time of termination and the Statements of Work shall remain in effect in accordance with the provisions thereunder.</w:t>
      </w:r>
    </w:p>
    <w:p w14:paraId="18527D24">
      <w:pPr>
        <w:rPr>
          <w:rFonts w:ascii="72" w:hAnsi="72" w:cs="72"/>
          <w:sz w:val="20"/>
          <w:szCs w:val="20"/>
        </w:rPr>
      </w:pPr>
      <w:r>
        <w:rPr>
          <w:rFonts w:ascii="72" w:hAnsi="72" w:cs="72"/>
          <w:b/>
          <w:bCs/>
          <w:sz w:val="20"/>
          <w:szCs w:val="20"/>
        </w:rPr>
        <w:t>11.2.</w:t>
      </w:r>
      <w:r>
        <w:rPr>
          <w:rFonts w:ascii="72" w:hAnsi="72" w:cs="72"/>
          <w:sz w:val="20"/>
          <w:szCs w:val="20"/>
        </w:rPr>
        <w:t xml:space="preserve"> Statements of Work: Each Statement of Work shall remain in force for each of the Parties until the date on which the obligations arising from such Statement of Work are fulfilled entirely and completely and the rights thereunder are acquired entirely and completely, and shall terminate on the• date on which the obligations are fulfilled entirely and completely and the rights are acquired entirely and completely. Each of the parties may terminate the Statement of Work for convenience by giving 45 (forty-five) days' written notice in advance.</w:t>
      </w:r>
    </w:p>
    <w:p w14:paraId="2F9785AD">
      <w:pPr>
        <w:rPr>
          <w:rFonts w:ascii="72" w:hAnsi="72" w:cs="72"/>
          <w:sz w:val="20"/>
          <w:szCs w:val="20"/>
        </w:rPr>
      </w:pPr>
      <w:r>
        <w:rPr>
          <w:rFonts w:ascii="72" w:hAnsi="72" w:cs="72"/>
          <w:b/>
          <w:bCs/>
          <w:sz w:val="20"/>
          <w:szCs w:val="20"/>
        </w:rPr>
        <w:t>11.3</w:t>
      </w:r>
      <w:r>
        <w:rPr>
          <w:rFonts w:ascii="72" w:hAnsi="72" w:cs="72"/>
          <w:sz w:val="20"/>
          <w:szCs w:val="20"/>
        </w:rPr>
        <w:t>. Termination for Cause: In the event that one of the Parties fails to perform their obligations under this Agreement in whole or in part and fails to remedy such breech within 30 (thirty) days in spite of the written warning by the injured party, the Injured party shall have the right to terminate the Agreement for default.</w:t>
      </w:r>
    </w:p>
    <w:p w14:paraId="62F00F25">
      <w:pPr>
        <w:rPr>
          <w:rFonts w:ascii="72" w:hAnsi="72" w:cs="72"/>
          <w:sz w:val="20"/>
          <w:szCs w:val="20"/>
        </w:rPr>
      </w:pPr>
      <w:r>
        <w:rPr>
          <w:rFonts w:ascii="72" w:hAnsi="72" w:eastAsia="Times New Roman" w:cs="72"/>
          <w:b/>
          <w:bCs/>
          <w:sz w:val="20"/>
          <w:szCs w:val="20"/>
        </w:rPr>
        <w:t>11.4</w:t>
      </w:r>
      <w:r>
        <w:rPr>
          <w:rFonts w:ascii="72" w:hAnsi="72" w:cs="72"/>
          <w:sz w:val="20"/>
          <w:szCs w:val="20"/>
        </w:rPr>
        <w:t>. In the event that one of the Parties becomes bankrupt, files a petition for postponement of bankruptcy, becomes insolvent or makes a composition with its creditors, the other Party shall be entitled to terminate this Agreement unilaterally upon written notice.</w:t>
      </w:r>
    </w:p>
    <w:p w14:paraId="2E81DB5B">
      <w:pPr>
        <w:rPr>
          <w:rFonts w:ascii="72" w:hAnsi="72" w:cs="72"/>
          <w:sz w:val="20"/>
          <w:szCs w:val="20"/>
        </w:rPr>
      </w:pPr>
      <w:r>
        <w:rPr>
          <w:rFonts w:ascii="72" w:hAnsi="72" w:eastAsia="Times New Roman" w:cs="72"/>
          <w:b/>
          <w:bCs/>
          <w:sz w:val="20"/>
          <w:szCs w:val="20"/>
        </w:rPr>
        <w:t>11.5</w:t>
      </w:r>
      <w:r>
        <w:rPr>
          <w:rFonts w:ascii="72" w:hAnsi="72" w:eastAsia="Times New Roman" w:cs="72"/>
          <w:sz w:val="20"/>
          <w:szCs w:val="20"/>
        </w:rPr>
        <w:t xml:space="preserve">. </w:t>
      </w:r>
      <w:r>
        <w:rPr>
          <w:rFonts w:ascii="72" w:hAnsi="72" w:cs="72"/>
          <w:sz w:val="20"/>
          <w:szCs w:val="20"/>
        </w:rPr>
        <w:t>Consequences of Termination: In the event of termination of the Agreement or of the Statement of Work for any reason, the CLIENT shall pay to the COMPANY the fees incurred up to the termination date. Excluding the cases of termination of good cause; the "Use License Rights" that CLIENT will obtain under this Agreement shall continue to be valid under the applicable terms of this Agreement.</w:t>
      </w:r>
    </w:p>
    <w:p w14:paraId="46C8EE87">
      <w:pPr>
        <w:rPr>
          <w:rFonts w:ascii="72" w:hAnsi="72" w:cs="72"/>
          <w:sz w:val="20"/>
          <w:szCs w:val="20"/>
        </w:rPr>
      </w:pPr>
      <w:r>
        <w:rPr>
          <w:rFonts w:ascii="72" w:hAnsi="72" w:eastAsia="Times New Roman" w:cs="72"/>
          <w:b/>
          <w:bCs/>
          <w:sz w:val="20"/>
          <w:szCs w:val="20"/>
        </w:rPr>
        <w:t>11.6.</w:t>
      </w:r>
      <w:r>
        <w:rPr>
          <w:rFonts w:ascii="72" w:hAnsi="72" w:eastAsia="Times New Roman" w:cs="72"/>
          <w:sz w:val="20"/>
          <w:szCs w:val="20"/>
        </w:rPr>
        <w:t xml:space="preserve"> </w:t>
      </w:r>
      <w:r>
        <w:rPr>
          <w:rFonts w:ascii="72" w:hAnsi="72" w:cs="72"/>
          <w:sz w:val="20"/>
          <w:szCs w:val="20"/>
        </w:rPr>
        <w:t>Default on Payment: In the event the CLIENT fails to meet the payment obligations under this Agreement, in addition to its legal rights, the COMPANY may suspend performance of all or some of the Services specified under the Statements of Work or cease provision of the Services until such default is remedied. Regardless of the method the COMPANY prefers, the COMPANY shall have the right to claim the due amount and its default interest from the CLIENT.</w:t>
      </w:r>
    </w:p>
    <w:p w14:paraId="25737AED">
      <w:pPr>
        <w:rPr>
          <w:rFonts w:ascii="72" w:hAnsi="72" w:cs="72"/>
          <w:sz w:val="20"/>
          <w:szCs w:val="20"/>
        </w:rPr>
      </w:pPr>
      <w:r>
        <w:rPr>
          <w:rFonts w:ascii="72" w:hAnsi="72" w:eastAsia="Times New Roman" w:cs="72"/>
          <w:b/>
          <w:bCs/>
          <w:sz w:val="20"/>
          <w:szCs w:val="20"/>
        </w:rPr>
        <w:t>11.7</w:t>
      </w:r>
      <w:r>
        <w:rPr>
          <w:rFonts w:ascii="72" w:hAnsi="72" w:eastAsia="Times New Roman" w:cs="72"/>
          <w:sz w:val="20"/>
          <w:szCs w:val="20"/>
        </w:rPr>
        <w:t xml:space="preserve">. </w:t>
      </w:r>
      <w:r>
        <w:rPr>
          <w:rFonts w:ascii="72" w:hAnsi="72" w:cs="72"/>
          <w:sz w:val="20"/>
          <w:szCs w:val="20"/>
        </w:rPr>
        <w:t>Upon written notice to the COMPANY at least 15 days in advance and payment of the relevant fee set forth in this article, and for only one time, the CLIENT shall have the right to suspend the Services subject to a Statement of Work for a maximum period Of 2 months. During the suspension of the Services subject to the Statement of Work, the CLIENT accepts and undertakes that the COMPANY is unable to assign the consultants employed in the relevant Services to different projects, that the project plan defined for the Services is prolonged due to the CLIENT and that this process adversely affects the project, and therefore, the CLIENT accepts and undertakes to pay the COMPANY 50% of the man/day fee specified in the relevant Statement of Work for each consultant during the suspension of the Services. In the event that the CLIENT suspends the Services except for the circumstances specified in this article, without obtaining the written consent of the COMPANY and/or wishes to extend the suspended period or to suspend more than once; the COMPANY shall have the right to terminate the Agreement and/or the relevant Statement of Work for just cause and to demand the entire Service Fee agreed in the Statement of Work. The CLIENT accepts and declares that the CLIENT commercially considered the provision in this article and finds this article reasonable.</w:t>
      </w:r>
    </w:p>
    <w:p w14:paraId="5A3F8D52">
      <w:pPr>
        <w:rPr>
          <w:rFonts w:ascii="72" w:hAnsi="72" w:cs="72"/>
          <w:sz w:val="20"/>
          <w:szCs w:val="20"/>
        </w:rPr>
      </w:pPr>
    </w:p>
    <w:p w14:paraId="531D579B">
      <w:pPr>
        <w:rPr>
          <w:rFonts w:ascii="72" w:hAnsi="72" w:cs="72"/>
          <w:sz w:val="20"/>
          <w:szCs w:val="20"/>
        </w:rPr>
      </w:pPr>
    </w:p>
    <w:p w14:paraId="27B6C6D4">
      <w:pPr>
        <w:rPr>
          <w:rFonts w:ascii="72" w:hAnsi="72" w:cs="72"/>
          <w:sz w:val="20"/>
          <w:szCs w:val="20"/>
        </w:rPr>
      </w:pPr>
    </w:p>
    <w:p w14:paraId="29F66D9C">
      <w:pPr>
        <w:pStyle w:val="2"/>
        <w:tabs>
          <w:tab w:val="center" w:pos="1493"/>
        </w:tabs>
        <w:spacing w:after="0" w:line="240" w:lineRule="auto"/>
        <w:ind w:left="567" w:hanging="567"/>
        <w:rPr>
          <w:rFonts w:ascii="72" w:hAnsi="72" w:cs="72"/>
          <w:b/>
          <w:bCs/>
          <w:sz w:val="20"/>
          <w:szCs w:val="20"/>
        </w:rPr>
      </w:pPr>
      <w:r>
        <w:rPr>
          <w:rFonts w:ascii="72" w:hAnsi="72" w:eastAsia="Times New Roman" w:cs="72"/>
          <w:b/>
          <w:bCs/>
          <w:sz w:val="20"/>
          <w:szCs w:val="20"/>
        </w:rPr>
        <w:t>12.</w:t>
      </w:r>
      <w:r>
        <w:rPr>
          <w:rFonts w:ascii="72" w:hAnsi="72" w:eastAsia="Times New Roman" w:cs="72"/>
          <w:b/>
          <w:bCs/>
          <w:sz w:val="20"/>
          <w:szCs w:val="20"/>
        </w:rPr>
        <w:tab/>
      </w:r>
      <w:r>
        <w:rPr>
          <w:rFonts w:ascii="72" w:hAnsi="72" w:cs="72"/>
          <w:b/>
          <w:bCs/>
          <w:sz w:val="20"/>
          <w:szCs w:val="20"/>
        </w:rPr>
        <w:t>FINAL PROVISIONS</w:t>
      </w:r>
    </w:p>
    <w:p w14:paraId="6DD7D528"/>
    <w:p w14:paraId="0C19576C">
      <w:pPr>
        <w:rPr>
          <w:rFonts w:ascii="72" w:hAnsi="72" w:cs="72"/>
          <w:sz w:val="20"/>
          <w:szCs w:val="20"/>
        </w:rPr>
      </w:pPr>
      <w:r>
        <w:rPr>
          <w:rFonts w:ascii="72" w:hAnsi="72" w:eastAsia="Times New Roman" w:cs="72"/>
          <w:b/>
          <w:bCs/>
          <w:sz w:val="20"/>
          <w:szCs w:val="20"/>
        </w:rPr>
        <w:t>12.1.</w:t>
      </w:r>
      <w:r>
        <w:rPr>
          <w:rFonts w:ascii="72" w:hAnsi="72" w:eastAsia="Times New Roman" w:cs="72"/>
          <w:sz w:val="20"/>
          <w:szCs w:val="20"/>
        </w:rPr>
        <w:t xml:space="preserve"> </w:t>
      </w:r>
      <w:r>
        <w:rPr>
          <w:rFonts w:ascii="72" w:hAnsi="72" w:cs="72"/>
          <w:sz w:val="20"/>
          <w:szCs w:val="20"/>
        </w:rPr>
        <w:t>Entire Agreement: Upon the Parties' execution of this Agreement; any other/prior written or oral representation relating to the subject of this Agreement shall automatically be invalid. The only binding written document between the parties is this Agreement and its annexes.</w:t>
      </w:r>
    </w:p>
    <w:p w14:paraId="433B6F53">
      <w:pPr>
        <w:rPr>
          <w:rFonts w:ascii="72" w:hAnsi="72" w:cs="72"/>
          <w:sz w:val="20"/>
          <w:szCs w:val="20"/>
        </w:rPr>
      </w:pPr>
      <w:r>
        <w:rPr>
          <w:rFonts w:ascii="72" w:hAnsi="72" w:eastAsia="Times New Roman" w:cs="72"/>
          <w:b/>
          <w:bCs/>
          <w:sz w:val="20"/>
          <w:szCs w:val="20"/>
        </w:rPr>
        <w:t>12.2.</w:t>
      </w:r>
      <w:r>
        <w:rPr>
          <w:rFonts w:ascii="72" w:hAnsi="72" w:eastAsia="Times New Roman" w:cs="72"/>
          <w:sz w:val="20"/>
          <w:szCs w:val="20"/>
        </w:rPr>
        <w:t xml:space="preserve"> </w:t>
      </w:r>
      <w:r>
        <w:rPr>
          <w:rFonts w:ascii="72" w:hAnsi="72" w:cs="72"/>
          <w:sz w:val="20"/>
          <w:szCs w:val="20"/>
        </w:rPr>
        <w:t>Severability: In case of any waiver, unenforceability, invalidity or amendment of any of the provisions under the Agreement, the remainder of this Agreement shall continue in full force and effect.</w:t>
      </w:r>
    </w:p>
    <w:p w14:paraId="5A2A999E">
      <w:pPr>
        <w:rPr>
          <w:rFonts w:ascii="72" w:hAnsi="72" w:cs="72"/>
          <w:sz w:val="20"/>
          <w:szCs w:val="20"/>
        </w:rPr>
      </w:pPr>
      <w:r>
        <w:rPr>
          <w:rFonts w:ascii="72" w:hAnsi="72" w:eastAsia="Times New Roman" w:cs="72"/>
          <w:b/>
          <w:bCs/>
          <w:sz w:val="20"/>
          <w:szCs w:val="20"/>
        </w:rPr>
        <w:t>12.3.</w:t>
      </w:r>
      <w:r>
        <w:rPr>
          <w:rFonts w:ascii="72" w:hAnsi="72" w:eastAsia="Times New Roman" w:cs="72"/>
          <w:sz w:val="20"/>
          <w:szCs w:val="20"/>
        </w:rPr>
        <w:t xml:space="preserve"> </w:t>
      </w:r>
      <w:r>
        <w:rPr>
          <w:rFonts w:ascii="72" w:hAnsi="72" w:cs="72"/>
          <w:sz w:val="20"/>
          <w:szCs w:val="20"/>
        </w:rPr>
        <w:t xml:space="preserve">Assignment: CLIENT shall not assign or transfer any of their rights and obligations hereunder to Third Persons. Any attempt for such assignment shall be void for the COMPANY. The COMPANY reserves the right to assign the rights and obligations hereunder without limitation to (i) its affiliates; (ii) its shareholders or their subsidiaries. The provision set out under this article shall not prevent the COMPANY from subcontracting its obligations under the </w:t>
      </w:r>
      <w:r>
        <w:rPr>
          <w:rFonts w:ascii="72" w:hAnsi="72" w:cs="72"/>
          <w:sz w:val="20"/>
          <w:szCs w:val="20"/>
        </w:rPr>
        <w:drawing>
          <wp:inline distT="0" distB="0" distL="0" distR="0">
            <wp:extent cx="5715" cy="5715"/>
            <wp:effectExtent l="0" t="0" r="0" b="0"/>
            <wp:docPr id="25502" name="Picture 25502"/>
            <wp:cNvGraphicFramePr/>
            <a:graphic xmlns:a="http://schemas.openxmlformats.org/drawingml/2006/main">
              <a:graphicData uri="http://schemas.openxmlformats.org/drawingml/2006/picture">
                <pic:pic xmlns:pic="http://schemas.openxmlformats.org/drawingml/2006/picture">
                  <pic:nvPicPr>
                    <pic:cNvPr id="25502" name="Picture 25502"/>
                    <pic:cNvPicPr/>
                  </pic:nvPicPr>
                  <pic:blipFill>
                    <a:blip r:embed="rId13"/>
                    <a:stretch>
                      <a:fillRect/>
                    </a:stretch>
                  </pic:blipFill>
                  <pic:spPr>
                    <a:xfrm>
                      <a:off x="0" y="0"/>
                      <a:ext cx="6096" cy="6098"/>
                    </a:xfrm>
                    <a:prstGeom prst="rect">
                      <a:avLst/>
                    </a:prstGeom>
                  </pic:spPr>
                </pic:pic>
              </a:graphicData>
            </a:graphic>
          </wp:inline>
        </w:drawing>
      </w:r>
      <w:r>
        <w:rPr>
          <w:rFonts w:ascii="72" w:hAnsi="72" w:cs="72"/>
          <w:sz w:val="20"/>
          <w:szCs w:val="20"/>
        </w:rPr>
        <w:t>Agreement/Statement of Work. The COMPANY may transfer all or part of its obligations under this Agreement to sub-contractors without the prior written consent of the CLIENT. In case of use of subcontractors, COMPANY shall continue to be responsible for all its obligations under this Agreement.</w:t>
      </w:r>
    </w:p>
    <w:p w14:paraId="2F5433C4">
      <w:pPr>
        <w:rPr>
          <w:rFonts w:ascii="72" w:hAnsi="72" w:cs="72"/>
          <w:sz w:val="20"/>
          <w:szCs w:val="20"/>
        </w:rPr>
      </w:pPr>
      <w:r>
        <w:rPr>
          <w:rFonts w:ascii="72" w:hAnsi="72" w:eastAsia="Times New Roman" w:cs="72"/>
          <w:b/>
          <w:bCs/>
          <w:sz w:val="20"/>
          <w:szCs w:val="20"/>
        </w:rPr>
        <w:t>12.4</w:t>
      </w:r>
      <w:r>
        <w:rPr>
          <w:rFonts w:ascii="72" w:hAnsi="72" w:eastAsia="Times New Roman" w:cs="72"/>
          <w:sz w:val="20"/>
          <w:szCs w:val="20"/>
        </w:rPr>
        <w:t xml:space="preserve">. </w:t>
      </w:r>
      <w:r>
        <w:rPr>
          <w:rFonts w:ascii="72" w:hAnsi="72" w:cs="72"/>
          <w:sz w:val="20"/>
          <w:szCs w:val="20"/>
        </w:rPr>
        <w:t xml:space="preserve">Reference: The CLIENT perpetually allows the COMPANY to use and publicize CLIENT's trade name, trademark, logo and project scope on any medium including Internet, printed and </w:t>
      </w:r>
      <w:r>
        <w:rPr>
          <w:rFonts w:ascii="72" w:hAnsi="72" w:cs="72"/>
          <w:sz w:val="20"/>
          <w:szCs w:val="20"/>
        </w:rPr>
        <w:drawing>
          <wp:inline distT="0" distB="0" distL="0" distR="0">
            <wp:extent cx="5715" cy="5715"/>
            <wp:effectExtent l="0" t="0" r="0" b="0"/>
            <wp:docPr id="25503" name="Picture 25503"/>
            <wp:cNvGraphicFramePr/>
            <a:graphic xmlns:a="http://schemas.openxmlformats.org/drawingml/2006/main">
              <a:graphicData uri="http://schemas.openxmlformats.org/drawingml/2006/picture">
                <pic:pic xmlns:pic="http://schemas.openxmlformats.org/drawingml/2006/picture">
                  <pic:nvPicPr>
                    <pic:cNvPr id="25503" name="Picture 25503"/>
                    <pic:cNvPicPr/>
                  </pic:nvPicPr>
                  <pic:blipFill>
                    <a:blip r:embed="rId17"/>
                    <a:stretch>
                      <a:fillRect/>
                    </a:stretch>
                  </pic:blipFill>
                  <pic:spPr>
                    <a:xfrm>
                      <a:off x="0" y="0"/>
                      <a:ext cx="6096" cy="6098"/>
                    </a:xfrm>
                    <a:prstGeom prst="rect">
                      <a:avLst/>
                    </a:prstGeom>
                  </pic:spPr>
                </pic:pic>
              </a:graphicData>
            </a:graphic>
          </wp:inline>
        </w:drawing>
      </w:r>
      <w:r>
        <w:rPr>
          <w:rFonts w:ascii="72" w:hAnsi="72" w:cs="72"/>
          <w:sz w:val="20"/>
          <w:szCs w:val="20"/>
        </w:rPr>
        <w:t>visual media for the purposes of reference, promotion and marketing.</w:t>
      </w:r>
      <w:r>
        <w:rPr>
          <w:rFonts w:ascii="72" w:hAnsi="72" w:cs="72"/>
          <w:sz w:val="20"/>
          <w:szCs w:val="20"/>
        </w:rPr>
        <w:drawing>
          <wp:inline distT="0" distB="0" distL="0" distR="0">
            <wp:extent cx="17780" cy="17780"/>
            <wp:effectExtent l="0" t="0" r="0" b="0"/>
            <wp:docPr id="25504" name="Picture 25504"/>
            <wp:cNvGraphicFramePr/>
            <a:graphic xmlns:a="http://schemas.openxmlformats.org/drawingml/2006/main">
              <a:graphicData uri="http://schemas.openxmlformats.org/drawingml/2006/picture">
                <pic:pic xmlns:pic="http://schemas.openxmlformats.org/drawingml/2006/picture">
                  <pic:nvPicPr>
                    <pic:cNvPr id="25504" name="Picture 25504"/>
                    <pic:cNvPicPr/>
                  </pic:nvPicPr>
                  <pic:blipFill>
                    <a:blip r:embed="rId18"/>
                    <a:stretch>
                      <a:fillRect/>
                    </a:stretch>
                  </pic:blipFill>
                  <pic:spPr>
                    <a:xfrm>
                      <a:off x="0" y="0"/>
                      <a:ext cx="18288" cy="18293"/>
                    </a:xfrm>
                    <a:prstGeom prst="rect">
                      <a:avLst/>
                    </a:prstGeom>
                  </pic:spPr>
                </pic:pic>
              </a:graphicData>
            </a:graphic>
          </wp:inline>
        </w:drawing>
      </w:r>
    </w:p>
    <w:p w14:paraId="4C52B939">
      <w:pPr>
        <w:rPr>
          <w:rFonts w:ascii="72" w:hAnsi="72" w:cs="72"/>
          <w:sz w:val="20"/>
          <w:szCs w:val="20"/>
        </w:rPr>
      </w:pPr>
      <w:r>
        <w:rPr>
          <w:rFonts w:ascii="72" w:hAnsi="72" w:eastAsia="Times New Roman" w:cs="72"/>
          <w:b/>
          <w:bCs/>
          <w:sz w:val="20"/>
          <w:szCs w:val="20"/>
        </w:rPr>
        <w:t>12.5</w:t>
      </w:r>
      <w:r>
        <w:rPr>
          <w:rFonts w:ascii="72" w:hAnsi="72" w:eastAsia="Times New Roman" w:cs="72"/>
          <w:sz w:val="20"/>
          <w:szCs w:val="20"/>
        </w:rPr>
        <w:t xml:space="preserve">. </w:t>
      </w:r>
      <w:r>
        <w:rPr>
          <w:rFonts w:ascii="72" w:hAnsi="72" w:cs="72"/>
          <w:sz w:val="20"/>
          <w:szCs w:val="20"/>
        </w:rPr>
        <w:t>Jurisdiction: Istanbul Central (Çağlayan) Courts and Execution Offices shall have exclusive jurisdiction with regards to resolution of conflicts arising from the execution of this Agreement.</w:t>
      </w:r>
    </w:p>
    <w:p w14:paraId="1C98A370">
      <w:pPr>
        <w:rPr>
          <w:rFonts w:ascii="72" w:hAnsi="72" w:cs="72"/>
          <w:sz w:val="20"/>
          <w:szCs w:val="20"/>
        </w:rPr>
      </w:pPr>
      <w:r>
        <w:rPr>
          <w:rFonts w:ascii="72" w:hAnsi="72" w:cs="72"/>
          <w:sz w:val="20"/>
          <w:szCs w:val="20"/>
        </w:rPr>
        <w:t xml:space="preserve">         Any disputes shall be governed by and construed in accordance with Turkish Law.</w:t>
      </w:r>
    </w:p>
    <w:p w14:paraId="26C2D076">
      <w:pPr>
        <w:rPr>
          <w:rFonts w:ascii="72" w:hAnsi="72" w:cs="72"/>
          <w:sz w:val="20"/>
          <w:szCs w:val="20"/>
        </w:rPr>
      </w:pPr>
      <w:r>
        <w:rPr>
          <w:rFonts w:ascii="72" w:hAnsi="72" w:eastAsia="Times New Roman" w:cs="72"/>
          <w:b/>
          <w:bCs/>
          <w:sz w:val="20"/>
          <w:szCs w:val="20"/>
        </w:rPr>
        <w:t>12.6.</w:t>
      </w:r>
      <w:r>
        <w:rPr>
          <w:rFonts w:ascii="72" w:hAnsi="72" w:eastAsia="Times New Roman" w:cs="72"/>
          <w:sz w:val="20"/>
          <w:szCs w:val="20"/>
        </w:rPr>
        <w:t xml:space="preserve"> </w:t>
      </w:r>
      <w:r>
        <w:rPr>
          <w:rFonts w:ascii="72" w:hAnsi="72" w:cs="72"/>
          <w:sz w:val="20"/>
          <w:szCs w:val="20"/>
        </w:rPr>
        <w:t>Notices: Any notice or notification relating to this Agreement shall be made to the addresses written in the preamble of this Agreement. Any change in the addresses shall be notified to the other Party in writing. Any notice served to these addresses shall have the effects and legal consequences of a duly served notice even if returned due to change of address.</w:t>
      </w:r>
    </w:p>
    <w:p w14:paraId="1AC4115E">
      <w:pPr>
        <w:rPr>
          <w:rFonts w:ascii="72" w:hAnsi="72" w:cs="72"/>
          <w:sz w:val="20"/>
          <w:szCs w:val="20"/>
        </w:rPr>
      </w:pPr>
      <w:r>
        <w:rPr>
          <w:rFonts w:ascii="72" w:hAnsi="72" w:eastAsia="Times New Roman" w:cs="72"/>
          <w:b/>
          <w:bCs/>
          <w:sz w:val="20"/>
          <w:szCs w:val="20"/>
        </w:rPr>
        <w:t>12.7</w:t>
      </w:r>
      <w:r>
        <w:rPr>
          <w:rFonts w:ascii="72" w:hAnsi="72" w:eastAsia="Times New Roman" w:cs="72"/>
          <w:sz w:val="20"/>
          <w:szCs w:val="20"/>
        </w:rPr>
        <w:t xml:space="preserve">. </w:t>
      </w:r>
      <w:r>
        <w:rPr>
          <w:rFonts w:ascii="72" w:hAnsi="72" w:cs="72"/>
          <w:sz w:val="20"/>
          <w:szCs w:val="20"/>
        </w:rPr>
        <w:t>Counterparts: This Agreement is signed in two counterparts, each of which shall be deemed an original and which shall together constitute one Agreement.</w:t>
      </w:r>
    </w:p>
    <w:p w14:paraId="6EDAF619">
      <w:pPr>
        <w:rPr>
          <w:rFonts w:ascii="72" w:hAnsi="72" w:cs="72"/>
          <w:sz w:val="20"/>
          <w:szCs w:val="20"/>
        </w:rPr>
      </w:pPr>
    </w:p>
    <w:p w14:paraId="61200AB3">
      <w:pPr>
        <w:rPr>
          <w:rFonts w:ascii="72" w:hAnsi="72" w:cs="72"/>
          <w:sz w:val="20"/>
          <w:szCs w:val="20"/>
        </w:rPr>
      </w:pPr>
    </w:p>
    <w:p w14:paraId="25476B57">
      <w:pPr>
        <w:rPr>
          <w:rFonts w:ascii="72" w:hAnsi="72" w:cs="72"/>
          <w:sz w:val="20"/>
          <w:szCs w:val="20"/>
        </w:rPr>
      </w:pPr>
    </w:p>
    <w:p w14:paraId="3FEDBB2D">
      <w:pPr>
        <w:rPr>
          <w:rFonts w:ascii="72" w:hAnsi="72" w:cs="72"/>
          <w:sz w:val="20"/>
          <w:szCs w:val="20"/>
        </w:rPr>
      </w:pPr>
    </w:p>
    <w:p w14:paraId="1E328DA2">
      <w:pPr>
        <w:pStyle w:val="3"/>
        <w:spacing w:after="0" w:line="240" w:lineRule="auto"/>
        <w:ind w:left="567" w:hanging="567"/>
        <w:rPr>
          <w:rFonts w:cs="72"/>
          <w:bCs/>
          <w:sz w:val="20"/>
          <w:szCs w:val="20"/>
        </w:rPr>
      </w:pPr>
      <w:r>
        <w:rPr>
          <w:rFonts w:cs="72"/>
          <w:bCs/>
          <w:sz w:val="20"/>
          <w:szCs w:val="20"/>
          <w:u w:val="single" w:color="000000"/>
        </w:rPr>
        <w:t>Annexes</w:t>
      </w:r>
    </w:p>
    <w:p w14:paraId="147042FE">
      <w:pPr>
        <w:rPr>
          <w:rFonts w:ascii="72" w:hAnsi="72" w:cs="72"/>
          <w:sz w:val="20"/>
          <w:szCs w:val="20"/>
        </w:rPr>
      </w:pPr>
      <w:r>
        <w:rPr>
          <w:rFonts w:ascii="72" w:hAnsi="72" w:cs="72"/>
          <w:b/>
          <w:bCs/>
          <w:sz w:val="20"/>
          <w:szCs w:val="20"/>
        </w:rPr>
        <w:t>Annex -I</w:t>
      </w:r>
      <w:r>
        <w:rPr>
          <w:rFonts w:ascii="72" w:hAnsi="72" w:cs="72"/>
          <w:sz w:val="20"/>
          <w:szCs w:val="20"/>
        </w:rPr>
        <w:t xml:space="preserve"> Statement of Work</w:t>
      </w:r>
    </w:p>
    <w:p w14:paraId="31C6B429">
      <w:pPr>
        <w:rPr>
          <w:rFonts w:ascii="72" w:hAnsi="72" w:cs="72"/>
          <w:sz w:val="20"/>
          <w:szCs w:val="20"/>
        </w:rPr>
      </w:pPr>
      <w:r>
        <w:rPr>
          <w:rFonts w:ascii="72" w:hAnsi="72" w:cs="72"/>
          <w:b/>
          <w:bCs/>
          <w:sz w:val="20"/>
          <w:szCs w:val="20"/>
        </w:rPr>
        <w:t>Annex -2</w:t>
      </w:r>
      <w:r>
        <w:rPr>
          <w:rFonts w:ascii="72" w:hAnsi="72" w:cs="72"/>
          <w:sz w:val="20"/>
          <w:szCs w:val="20"/>
        </w:rPr>
        <w:t xml:space="preserve"> Photocopies of signatory circulars </w:t>
      </w:r>
    </w:p>
    <w:p w14:paraId="2EFA50FA">
      <w:pPr>
        <w:rPr>
          <w:rFonts w:ascii="72" w:hAnsi="72" w:cs="72"/>
          <w:sz w:val="20"/>
          <w:szCs w:val="20"/>
        </w:rPr>
      </w:pPr>
    </w:p>
    <w:p w14:paraId="5401569E">
      <w:pPr>
        <w:rPr>
          <w:rFonts w:ascii="72" w:hAnsi="72" w:cs="72"/>
          <w:sz w:val="20"/>
          <w:szCs w:val="20"/>
        </w:rPr>
      </w:pPr>
    </w:p>
    <w:p w14:paraId="5264D665">
      <w:pPr>
        <w:rPr>
          <w:rFonts w:ascii="72" w:hAnsi="72" w:cs="72"/>
          <w:sz w:val="20"/>
          <w:szCs w:val="20"/>
        </w:rPr>
      </w:pPr>
    </w:p>
    <w:p w14:paraId="0181C938">
      <w:pPr>
        <w:rPr>
          <w:rFonts w:ascii="72" w:hAnsi="72" w:cs="72"/>
          <w:sz w:val="20"/>
          <w:szCs w:val="20"/>
        </w:rPr>
      </w:pPr>
    </w:p>
    <w:p w14:paraId="6B112BBA">
      <w:pPr>
        <w:rPr>
          <w:rFonts w:ascii="72" w:hAnsi="72" w:cs="72"/>
          <w:sz w:val="20"/>
          <w:szCs w:val="20"/>
        </w:rPr>
      </w:pPr>
    </w:p>
    <w:p w14:paraId="0CC77C3B">
      <w:pPr>
        <w:rPr>
          <w:rFonts w:ascii="72" w:hAnsi="72" w:cs="72"/>
          <w:sz w:val="20"/>
          <w:szCs w:val="20"/>
        </w:rPr>
      </w:pPr>
    </w:p>
    <w:p w14:paraId="5BF5939C">
      <w:pPr>
        <w:rPr>
          <w:rFonts w:ascii="72" w:hAnsi="72" w:cs="72"/>
          <w:sz w:val="20"/>
          <w:szCs w:val="20"/>
        </w:rPr>
      </w:pPr>
    </w:p>
    <w:p w14:paraId="772CC001">
      <w:pPr>
        <w:rPr>
          <w:rFonts w:ascii="72" w:hAnsi="72" w:cs="72"/>
          <w:sz w:val="20"/>
          <w:szCs w:val="20"/>
        </w:rPr>
      </w:pPr>
    </w:p>
    <w:p w14:paraId="0ACEDBA1">
      <w:pPr>
        <w:rPr>
          <w:rFonts w:ascii="72" w:hAnsi="72" w:cs="72"/>
          <w:sz w:val="20"/>
          <w:szCs w:val="20"/>
        </w:rPr>
      </w:pPr>
    </w:p>
    <w:p w14:paraId="3CCC6D4E">
      <w:pPr>
        <w:rPr>
          <w:rFonts w:ascii="72" w:hAnsi="72" w:cs="72"/>
          <w:sz w:val="20"/>
          <w:szCs w:val="20"/>
        </w:rPr>
      </w:pPr>
    </w:p>
    <w:p w14:paraId="098A1D8F">
      <w:pPr>
        <w:rPr>
          <w:rFonts w:ascii="72" w:hAnsi="72" w:cs="72"/>
          <w:sz w:val="20"/>
          <w:szCs w:val="20"/>
        </w:rPr>
      </w:pPr>
    </w:p>
    <w:p w14:paraId="129CB0B9">
      <w:pPr>
        <w:rPr>
          <w:rFonts w:ascii="72" w:hAnsi="72" w:cs="72"/>
          <w:sz w:val="20"/>
          <w:szCs w:val="20"/>
        </w:rPr>
      </w:pPr>
    </w:p>
    <w:p w14:paraId="20345E69">
      <w:pPr>
        <w:rPr>
          <w:rFonts w:ascii="72" w:hAnsi="72" w:cs="72"/>
          <w:sz w:val="20"/>
          <w:szCs w:val="20"/>
        </w:rPr>
      </w:pPr>
    </w:p>
    <w:p w14:paraId="14169446">
      <w:pPr>
        <w:rPr>
          <w:rFonts w:ascii="72" w:hAnsi="72" w:cs="72"/>
          <w:sz w:val="20"/>
          <w:szCs w:val="20"/>
        </w:rPr>
      </w:pPr>
    </w:p>
    <w:p w14:paraId="414308C3">
      <w:pPr>
        <w:rPr>
          <w:rFonts w:ascii="72" w:hAnsi="72" w:cs="72"/>
          <w:sz w:val="20"/>
          <w:szCs w:val="20"/>
        </w:rPr>
      </w:pPr>
    </w:p>
    <w:p w14:paraId="43B3F7AF">
      <w:pPr>
        <w:rPr>
          <w:rFonts w:ascii="72" w:hAnsi="72" w:cs="72"/>
          <w:sz w:val="20"/>
          <w:szCs w:val="20"/>
        </w:rPr>
      </w:pPr>
    </w:p>
    <w:p w14:paraId="6A31BC0E">
      <w:pPr>
        <w:rPr>
          <w:rFonts w:ascii="72" w:hAnsi="72" w:cs="72"/>
          <w:sz w:val="20"/>
          <w:szCs w:val="20"/>
        </w:rPr>
      </w:pPr>
    </w:p>
    <w:p w14:paraId="110849DE">
      <w:pPr>
        <w:rPr>
          <w:rFonts w:ascii="72" w:hAnsi="72" w:cs="72"/>
          <w:sz w:val="20"/>
          <w:szCs w:val="20"/>
        </w:rPr>
      </w:pPr>
    </w:p>
    <w:p w14:paraId="060688E4">
      <w:pPr>
        <w:rPr>
          <w:rFonts w:ascii="72" w:hAnsi="72" w:cs="72"/>
          <w:sz w:val="20"/>
          <w:szCs w:val="20"/>
        </w:rPr>
      </w:pPr>
    </w:p>
    <w:p w14:paraId="43BE51FE">
      <w:pPr>
        <w:rPr>
          <w:rFonts w:ascii="72" w:hAnsi="72" w:cs="72"/>
          <w:sz w:val="20"/>
          <w:szCs w:val="20"/>
        </w:rPr>
      </w:pPr>
    </w:p>
    <w:p w14:paraId="775C5BD4">
      <w:pPr>
        <w:rPr>
          <w:rFonts w:ascii="72" w:hAnsi="72" w:cs="72"/>
          <w:sz w:val="20"/>
          <w:szCs w:val="20"/>
        </w:rPr>
      </w:pPr>
    </w:p>
    <w:p w14:paraId="2D3BDD10">
      <w:pPr>
        <w:rPr>
          <w:rFonts w:ascii="72" w:hAnsi="72" w:cs="72"/>
          <w:sz w:val="20"/>
          <w:szCs w:val="20"/>
        </w:rPr>
      </w:pPr>
    </w:p>
    <w:p w14:paraId="6C9C6AD4">
      <w:pPr>
        <w:rPr>
          <w:rFonts w:ascii="72" w:hAnsi="72" w:cs="72"/>
          <w:sz w:val="20"/>
          <w:szCs w:val="20"/>
        </w:rPr>
      </w:pPr>
    </w:p>
    <w:p w14:paraId="47BB33D0">
      <w:pPr>
        <w:rPr>
          <w:rFonts w:ascii="72" w:hAnsi="72" w:cs="72"/>
          <w:sz w:val="20"/>
          <w:szCs w:val="20"/>
        </w:rPr>
      </w:pPr>
    </w:p>
    <w:p w14:paraId="73BF8282">
      <w:pPr>
        <w:rPr>
          <w:rFonts w:ascii="72" w:hAnsi="72" w:cs="72"/>
          <w:sz w:val="20"/>
          <w:szCs w:val="20"/>
        </w:rPr>
      </w:pPr>
    </w:p>
    <w:p w14:paraId="14FEAE2A">
      <w:pPr>
        <w:pStyle w:val="3"/>
        <w:spacing w:after="0" w:line="240" w:lineRule="auto"/>
        <w:ind w:left="567" w:hanging="567"/>
        <w:jc w:val="center"/>
        <w:rPr>
          <w:rFonts w:cs="72"/>
          <w:bCs/>
          <w:sz w:val="20"/>
          <w:szCs w:val="20"/>
        </w:rPr>
      </w:pPr>
      <w:r>
        <w:rPr>
          <w:rFonts w:cs="72"/>
          <w:bCs/>
          <w:sz w:val="20"/>
          <w:szCs w:val="20"/>
        </w:rPr>
        <w:t>ANNEX-I STATEMENT OF WORK</w:t>
      </w:r>
    </w:p>
    <w:p w14:paraId="096C3B55"/>
    <w:p w14:paraId="182CD697">
      <w:pPr>
        <w:rPr>
          <w:rFonts w:ascii="72" w:hAnsi="72" w:cs="72"/>
          <w:sz w:val="20"/>
          <w:szCs w:val="20"/>
        </w:rPr>
      </w:pPr>
      <w:r>
        <w:rPr>
          <w:rFonts w:ascii="72" w:hAnsi="72" w:cs="72"/>
          <w:sz w:val="20"/>
          <w:szCs w:val="20"/>
        </w:rPr>
        <w:t>This Statement of Work has been signed under the terms and conditions of the SOLVIA Consulting</w:t>
      </w:r>
    </w:p>
    <w:p w14:paraId="0B3126DD">
      <w:pPr>
        <w:rPr>
          <w:rFonts w:ascii="72" w:hAnsi="72" w:cs="72"/>
          <w:sz w:val="20"/>
          <w:szCs w:val="20"/>
        </w:rPr>
      </w:pPr>
      <w:r>
        <w:rPr>
          <w:rFonts w:ascii="72" w:hAnsi="72" w:cs="72"/>
          <w:sz w:val="20"/>
          <w:szCs w:val="20"/>
        </w:rPr>
        <w:t>Service Agreement between the Parties.</w:t>
      </w:r>
    </w:p>
    <w:p w14:paraId="77ACB51D">
      <w:pPr>
        <w:rPr>
          <w:rFonts w:ascii="72" w:hAnsi="72" w:cs="72"/>
          <w:sz w:val="20"/>
          <w:szCs w:val="20"/>
        </w:rPr>
      </w:pPr>
    </w:p>
    <w:p w14:paraId="37AD08A8">
      <w:pPr>
        <w:tabs>
          <w:tab w:val="center" w:pos="1963"/>
        </w:tabs>
        <w:ind w:left="0" w:firstLine="0"/>
        <w:rPr>
          <w:rFonts w:ascii="72" w:hAnsi="72" w:cs="72"/>
          <w:sz w:val="20"/>
          <w:szCs w:val="20"/>
        </w:rPr>
      </w:pPr>
      <w:r>
        <w:rPr>
          <w:rFonts w:ascii="72" w:hAnsi="72" w:cs="72"/>
          <w:sz w:val="20"/>
          <w:szCs w:val="20"/>
        </w:rPr>
        <w:t>1</w:t>
      </w:r>
      <w:r>
        <w:rPr>
          <w:rFonts w:ascii="72" w:hAnsi="72" w:cs="72"/>
          <w:sz w:val="20"/>
          <w:szCs w:val="20"/>
        </w:rPr>
        <w:tab/>
      </w:r>
      <w:r>
        <w:rPr>
          <w:rFonts w:ascii="72" w:hAnsi="72" w:cs="72"/>
          <w:sz w:val="20"/>
          <w:szCs w:val="20"/>
        </w:rPr>
        <w:t>Place of Performance of Service:</w:t>
      </w:r>
    </w:p>
    <w:p w14:paraId="0431D6E6">
      <w:pPr>
        <w:ind w:left="517" w:hanging="517"/>
        <w:rPr>
          <w:rFonts w:ascii="72" w:hAnsi="72" w:cs="72"/>
          <w:sz w:val="20"/>
          <w:szCs w:val="20"/>
        </w:rPr>
      </w:pPr>
      <w:r>
        <w:rPr>
          <w:rFonts w:ascii="72" w:hAnsi="72" w:cs="72"/>
          <w:sz w:val="20"/>
          <w:szCs w:val="20"/>
        </w:rPr>
        <w:t xml:space="preserve">          The parties have agreed that the project will be delivered through a remote access method. If necessary, on-site work may be scheduled upon the decision of the project managers from both the CLIENT and SOLVIA.</w:t>
      </w:r>
    </w:p>
    <w:p w14:paraId="070DDC12">
      <w:pPr>
        <w:rPr>
          <w:rFonts w:ascii="72" w:hAnsi="72" w:cs="72"/>
          <w:sz w:val="20"/>
          <w:szCs w:val="20"/>
        </w:rPr>
      </w:pPr>
      <w:r>
        <w:rPr>
          <w:rFonts w:ascii="72" w:hAnsi="72" w:cs="72"/>
          <w:sz w:val="20"/>
          <w:szCs w:val="20"/>
        </w:rPr>
        <w:t xml:space="preserve">2       Term of Service: Between </w:t>
      </w:r>
      <w:r>
        <w:rPr>
          <w:rFonts w:ascii="72" w:hAnsi="72" w:cs="72"/>
          <w:sz w:val="20"/>
          <w:szCs w:val="20"/>
          <w:highlight w:val="yellow"/>
          <w:rPrChange w:id="0" w:author="Papavasiliova, Eleni" w:date="2025-04-14T15:27:00Z">
            <w:rPr>
              <w:rFonts w:ascii="72" w:hAnsi="72" w:cs="72"/>
              <w:sz w:val="20"/>
              <w:szCs w:val="20"/>
            </w:rPr>
          </w:rPrChange>
        </w:rPr>
        <w:t>01.04.2025 - 31.</w:t>
      </w:r>
      <w:ins w:id="1" w:author="OzanGencer" w:date="2025-04-21T15:39:00Z">
        <w:r>
          <w:rPr>
            <w:rFonts w:ascii="72" w:hAnsi="72" w:cs="72"/>
            <w:sz w:val="20"/>
            <w:szCs w:val="20"/>
            <w:highlight w:val="yellow"/>
          </w:rPr>
          <w:t>03</w:t>
        </w:r>
      </w:ins>
      <w:del w:id="2" w:author="OzanGencer" w:date="2025-04-21T15:39:00Z">
        <w:r>
          <w:rPr>
            <w:rFonts w:ascii="72" w:hAnsi="72" w:cs="72"/>
            <w:sz w:val="20"/>
            <w:szCs w:val="20"/>
            <w:highlight w:val="yellow"/>
            <w:rPrChange w:id="3" w:author="Papavasiliova, Eleni" w:date="2025-04-14T15:27:00Z">
              <w:rPr>
                <w:rFonts w:ascii="72" w:hAnsi="72" w:cs="72"/>
                <w:sz w:val="20"/>
                <w:szCs w:val="20"/>
              </w:rPr>
            </w:rPrChange>
          </w:rPr>
          <w:delText>12</w:delText>
        </w:r>
      </w:del>
      <w:r>
        <w:rPr>
          <w:rFonts w:ascii="72" w:hAnsi="72" w:cs="72"/>
          <w:sz w:val="20"/>
          <w:szCs w:val="20"/>
          <w:highlight w:val="yellow"/>
          <w:rPrChange w:id="4" w:author="Papavasiliova, Eleni" w:date="2025-04-14T15:27:00Z">
            <w:rPr>
              <w:rFonts w:ascii="72" w:hAnsi="72" w:cs="72"/>
              <w:sz w:val="20"/>
              <w:szCs w:val="20"/>
            </w:rPr>
          </w:rPrChange>
        </w:rPr>
        <w:t>.202</w:t>
      </w:r>
      <w:ins w:id="5" w:author="OzanGencer" w:date="2025-04-21T15:39:00Z">
        <w:r>
          <w:rPr>
            <w:rFonts w:ascii="72" w:hAnsi="72" w:cs="72"/>
            <w:sz w:val="20"/>
            <w:szCs w:val="20"/>
            <w:highlight w:val="yellow"/>
          </w:rPr>
          <w:t>6</w:t>
        </w:r>
      </w:ins>
      <w:del w:id="6" w:author="OzanGencer" w:date="2025-04-21T15:39:00Z">
        <w:r>
          <w:rPr>
            <w:rFonts w:ascii="72" w:hAnsi="72" w:cs="72"/>
            <w:sz w:val="20"/>
            <w:szCs w:val="20"/>
            <w:highlight w:val="yellow"/>
            <w:rPrChange w:id="7" w:author="Papavasiliova, Eleni" w:date="2025-04-14T15:27:00Z">
              <w:rPr>
                <w:rFonts w:ascii="72" w:hAnsi="72" w:cs="72"/>
                <w:sz w:val="20"/>
                <w:szCs w:val="20"/>
              </w:rPr>
            </w:rPrChange>
          </w:rPr>
          <w:delText>5</w:delText>
        </w:r>
      </w:del>
    </w:p>
    <w:p w14:paraId="39C05FF4">
      <w:pPr>
        <w:rPr>
          <w:rFonts w:ascii="72" w:hAnsi="72" w:cs="72"/>
          <w:sz w:val="20"/>
          <w:szCs w:val="20"/>
        </w:rPr>
      </w:pPr>
      <w:r>
        <w:rPr>
          <w:rFonts w:ascii="72" w:hAnsi="72" w:cs="72"/>
          <w:sz w:val="20"/>
          <w:szCs w:val="20"/>
        </w:rPr>
        <w:t>3        In case the CLIENT executes the suspension option, if available in the Agreement, the man/day fee excluding VAT to be considered shall be: 375 Man/Day</w:t>
      </w:r>
      <w:r>
        <w:rPr>
          <w:rFonts w:ascii="72" w:hAnsi="72" w:cs="72"/>
          <w:sz w:val="20"/>
          <w:szCs w:val="20"/>
        </w:rPr>
        <w:drawing>
          <wp:inline distT="0" distB="0" distL="0" distR="0">
            <wp:extent cx="17780" cy="12065"/>
            <wp:effectExtent l="0" t="0" r="0" b="0"/>
            <wp:docPr id="29028" name="Picture 29028"/>
            <wp:cNvGraphicFramePr/>
            <a:graphic xmlns:a="http://schemas.openxmlformats.org/drawingml/2006/main">
              <a:graphicData uri="http://schemas.openxmlformats.org/drawingml/2006/picture">
                <pic:pic xmlns:pic="http://schemas.openxmlformats.org/drawingml/2006/picture">
                  <pic:nvPicPr>
                    <pic:cNvPr id="29028" name="Picture 29028"/>
                    <pic:cNvPicPr/>
                  </pic:nvPicPr>
                  <pic:blipFill>
                    <a:blip r:embed="rId19"/>
                    <a:stretch>
                      <a:fillRect/>
                    </a:stretch>
                  </pic:blipFill>
                  <pic:spPr>
                    <a:xfrm>
                      <a:off x="0" y="0"/>
                      <a:ext cx="18288" cy="12195"/>
                    </a:xfrm>
                    <a:prstGeom prst="rect">
                      <a:avLst/>
                    </a:prstGeom>
                  </pic:spPr>
                </pic:pic>
              </a:graphicData>
            </a:graphic>
          </wp:inline>
        </w:drawing>
      </w:r>
    </w:p>
    <w:p w14:paraId="242DDD13">
      <w:pPr>
        <w:pStyle w:val="2"/>
        <w:tabs>
          <w:tab w:val="center" w:pos="2894"/>
        </w:tabs>
        <w:spacing w:after="0" w:line="240" w:lineRule="auto"/>
        <w:ind w:left="567" w:hanging="567"/>
        <w:rPr>
          <w:rFonts w:ascii="72" w:hAnsi="72" w:cs="72"/>
          <w:sz w:val="20"/>
          <w:szCs w:val="20"/>
        </w:rPr>
      </w:pPr>
      <w:r>
        <w:rPr>
          <w:rFonts w:ascii="72" w:hAnsi="72" w:eastAsia="Times New Roman" w:cs="72"/>
          <w:sz w:val="20"/>
          <w:szCs w:val="20"/>
        </w:rPr>
        <w:t xml:space="preserve">4.       </w:t>
      </w:r>
      <w:r>
        <w:rPr>
          <w:rFonts w:ascii="72" w:hAnsi="72" w:cs="72"/>
          <w:sz w:val="20"/>
          <w:szCs w:val="20"/>
        </w:rPr>
        <w:t xml:space="preserve">Software for which Service will be provided: </w:t>
      </w:r>
      <w:ins w:id="8" w:author="Papavasiliova, Eleni" w:date="2025-04-14T15:26:00Z">
        <w:r>
          <w:rPr>
            <w:rFonts w:ascii="72" w:hAnsi="72" w:cs="72"/>
            <w:sz w:val="20"/>
            <w:szCs w:val="20"/>
          </w:rPr>
          <w:t xml:space="preserve">SAP SF and </w:t>
        </w:r>
      </w:ins>
      <w:r>
        <w:rPr>
          <w:rFonts w:ascii="72" w:hAnsi="72" w:cs="72"/>
          <w:sz w:val="20"/>
          <w:szCs w:val="20"/>
        </w:rPr>
        <w:t>SAP ECC</w:t>
      </w:r>
    </w:p>
    <w:p w14:paraId="0E86D5AE">
      <w:pPr>
        <w:numPr>
          <w:ilvl w:val="0"/>
          <w:numId w:val="4"/>
        </w:numPr>
        <w:ind w:left="567"/>
        <w:rPr>
          <w:rFonts w:ascii="72" w:hAnsi="72" w:cs="72"/>
          <w:sz w:val="20"/>
          <w:szCs w:val="20"/>
        </w:rPr>
      </w:pPr>
      <w:r>
        <w:rPr>
          <w:rFonts w:ascii="72" w:hAnsi="72" w:cs="72"/>
          <w:sz w:val="20"/>
          <w:szCs w:val="20"/>
        </w:rPr>
        <w:t>Method of Provision of Service:</w:t>
      </w:r>
    </w:p>
    <w:p w14:paraId="65C03B64">
      <w:pPr>
        <w:rPr>
          <w:rFonts w:ascii="72" w:hAnsi="72" w:cs="72"/>
          <w:sz w:val="20"/>
          <w:szCs w:val="20"/>
        </w:rPr>
      </w:pPr>
      <w:r>
        <w:rPr>
          <w:rFonts w:ascii="72" w:hAnsi="72" w:cs="72"/>
          <w:sz w:val="20"/>
          <w:szCs w:val="20"/>
        </w:rPr>
        <w:t xml:space="preserve">          The COMPANY shall provide the service under this Agreement within the agreed scope, based on the specified Man/Day framework.</w:t>
      </w:r>
    </w:p>
    <w:p w14:paraId="1AB35A99">
      <w:pPr>
        <w:numPr>
          <w:ilvl w:val="0"/>
          <w:numId w:val="4"/>
        </w:numPr>
        <w:ind w:left="567"/>
        <w:rPr>
          <w:del w:id="9" w:author="Zeynep Ulusu" w:date="2025-04-21T16:38:00Z"/>
          <w:rFonts w:ascii="72" w:hAnsi="72" w:cs="72"/>
          <w:sz w:val="20"/>
          <w:szCs w:val="20"/>
        </w:rPr>
      </w:pPr>
      <w:del w:id="10" w:author="Zeynep Ulusu" w:date="2025-04-21T16:38:00Z">
        <w:r>
          <w:rPr>
            <w:rFonts w:ascii="72" w:hAnsi="72" w:cs="72"/>
            <w:sz w:val="20"/>
            <w:szCs w:val="20"/>
          </w:rPr>
          <w:delText xml:space="preserve">Scope of Service: The project will be executed based on the scope detailed in </w:delText>
        </w:r>
        <w:commentRangeStart w:id="0"/>
        <w:commentRangeStart w:id="1"/>
        <w:r>
          <w:rPr>
            <w:rFonts w:ascii="72" w:hAnsi="72" w:cs="72"/>
            <w:sz w:val="20"/>
            <w:szCs w:val="20"/>
          </w:rPr>
          <w:delText xml:space="preserve">Annex-2 </w:delText>
        </w:r>
        <w:commentRangeEnd w:id="0"/>
      </w:del>
      <w:del w:id="11" w:author="Zeynep Ulusu" w:date="2025-04-21T16:38:00Z">
        <w:r>
          <w:rPr>
            <w:rStyle w:val="7"/>
          </w:rPr>
          <w:commentReference w:id="0"/>
        </w:r>
        <w:commentRangeEnd w:id="1"/>
      </w:del>
      <w:r>
        <w:rPr>
          <w:rStyle w:val="7"/>
        </w:rPr>
        <w:commentReference w:id="1"/>
      </w:r>
      <w:del w:id="12" w:author="Zeynep Ulusu" w:date="2025-04-21T16:38:00Z">
        <w:r>
          <w:rPr>
            <w:rFonts w:ascii="72" w:hAnsi="72" w:cs="72"/>
            <w:sz w:val="20"/>
            <w:szCs w:val="20"/>
          </w:rPr>
          <w:delText>and mutually agreed upon.</w:delText>
        </w:r>
      </w:del>
    </w:p>
    <w:p w14:paraId="6DA76F4E">
      <w:pPr>
        <w:numPr>
          <w:ilvl w:val="0"/>
          <w:numId w:val="4"/>
        </w:numPr>
        <w:ind w:left="567"/>
        <w:rPr>
          <w:rFonts w:ascii="72" w:hAnsi="72" w:cs="72"/>
          <w:sz w:val="20"/>
          <w:szCs w:val="20"/>
        </w:rPr>
      </w:pPr>
      <w:r>
        <w:rPr>
          <w:rFonts w:ascii="72" w:hAnsi="72" w:cs="72"/>
          <w:sz w:val="20"/>
          <w:szCs w:val="20"/>
        </w:rPr>
        <w:t>Prerequisites required from CLIENT: The SAP product licenses, and access information required for the project will be provided by the CLIENT.</w:t>
      </w:r>
    </w:p>
    <w:p w14:paraId="4B65E75D">
      <w:pPr>
        <w:ind w:firstLine="0"/>
        <w:rPr>
          <w:rFonts w:ascii="72" w:hAnsi="72" w:cs="72"/>
          <w:sz w:val="20"/>
          <w:szCs w:val="20"/>
        </w:rPr>
      </w:pPr>
    </w:p>
    <w:p w14:paraId="1F69C782">
      <w:pPr>
        <w:pStyle w:val="3"/>
        <w:numPr>
          <w:ilvl w:val="0"/>
          <w:numId w:val="5"/>
        </w:numPr>
        <w:spacing w:after="0" w:line="240" w:lineRule="auto"/>
        <w:ind w:left="567" w:hanging="567"/>
        <w:rPr>
          <w:rFonts w:cs="72"/>
          <w:b w:val="0"/>
          <w:sz w:val="20"/>
          <w:szCs w:val="20"/>
        </w:rPr>
      </w:pPr>
      <w:r>
        <w:rPr>
          <w:rFonts w:cs="72"/>
          <w:b w:val="0"/>
          <w:sz w:val="20"/>
          <w:szCs w:val="20"/>
        </w:rPr>
        <w:t>Financial Provisions</w:t>
      </w:r>
    </w:p>
    <w:p w14:paraId="38178F35"/>
    <w:p w14:paraId="7ADDBAF1">
      <w:pPr>
        <w:numPr>
          <w:ilvl w:val="0"/>
          <w:numId w:val="6"/>
        </w:numPr>
        <w:ind w:left="567"/>
        <w:rPr>
          <w:rFonts w:ascii="72" w:hAnsi="72" w:cs="72"/>
          <w:sz w:val="20"/>
          <w:szCs w:val="20"/>
        </w:rPr>
      </w:pPr>
      <w:r>
        <w:rPr>
          <w:rFonts w:ascii="72" w:hAnsi="72" w:cs="72"/>
          <w:sz w:val="20"/>
          <w:szCs w:val="20"/>
        </w:rPr>
        <w:t>Accommodation and Travel Expenses: All transportation and accommodation expenses to be made by the Consultants for provision of the Service shall be invoiced to CLIENT. The receipts of relevant expenses shall be attached to the invoice. In the event consultants need to travel to another city or abroad; 50 EUR+VAT allowance per consultant per day shall also be invoiced to CLIENT.</w:t>
      </w:r>
    </w:p>
    <w:p w14:paraId="2759B5D3">
      <w:pPr>
        <w:numPr>
          <w:ilvl w:val="0"/>
          <w:numId w:val="6"/>
        </w:numPr>
        <w:ind w:left="567"/>
        <w:rPr>
          <w:rFonts w:ascii="72" w:hAnsi="72" w:cs="72"/>
          <w:sz w:val="20"/>
          <w:szCs w:val="20"/>
        </w:rPr>
      </w:pPr>
      <w:r>
        <w:rPr>
          <w:rFonts w:ascii="72" w:hAnsi="72" w:cs="72"/>
          <w:sz w:val="20"/>
          <w:szCs w:val="20"/>
        </w:rPr>
        <w:t>Invoice and Payment: Payments shall be made to the bank account of the COMPANY within 60 days of the invoice date, in consideration of the invoice issued and delivered to the CLIENT by the COMPANY at the end of the relevant month based on the monthly service amount. List of Services and receipts related to expenses, if any, shall be attached to the invoice.</w:t>
      </w:r>
    </w:p>
    <w:p w14:paraId="37A12650">
      <w:pPr>
        <w:ind w:firstLine="0"/>
        <w:rPr>
          <w:rFonts w:ascii="72" w:hAnsi="72" w:cs="72"/>
          <w:sz w:val="20"/>
          <w:szCs w:val="20"/>
        </w:rPr>
      </w:pPr>
    </w:p>
    <w:p w14:paraId="3C47898E">
      <w:pPr>
        <w:pStyle w:val="3"/>
        <w:numPr>
          <w:ilvl w:val="0"/>
          <w:numId w:val="6"/>
        </w:numPr>
        <w:spacing w:after="0" w:line="240" w:lineRule="auto"/>
        <w:ind w:left="567" w:hanging="567"/>
        <w:rPr>
          <w:rFonts w:cs="72"/>
          <w:bCs/>
          <w:i/>
          <w:iCs/>
          <w:sz w:val="20"/>
          <w:szCs w:val="20"/>
        </w:rPr>
      </w:pPr>
      <w:r>
        <w:rPr>
          <w:rFonts w:cs="72"/>
          <w:bCs/>
          <w:i/>
          <w:iCs/>
          <w:sz w:val="20"/>
          <w:szCs w:val="20"/>
        </w:rPr>
        <w:t>Invoices and Payments</w:t>
      </w:r>
    </w:p>
    <w:p w14:paraId="1F74D2CC"/>
    <w:tbl>
      <w:tblPr>
        <w:tblStyle w:val="6"/>
        <w:tblW w:w="9306" w:type="dxa"/>
        <w:tblInd w:w="0" w:type="dxa"/>
        <w:tblLayout w:type="autofit"/>
        <w:tblCellMar>
          <w:top w:w="15" w:type="dxa"/>
          <w:left w:w="70" w:type="dxa"/>
          <w:bottom w:w="0" w:type="dxa"/>
          <w:right w:w="70" w:type="dxa"/>
        </w:tblCellMar>
      </w:tblPr>
      <w:tblGrid>
        <w:gridCol w:w="5500"/>
        <w:gridCol w:w="1700"/>
        <w:gridCol w:w="1960"/>
        <w:gridCol w:w="146"/>
      </w:tblGrid>
      <w:tr w14:paraId="4AFDDE02">
        <w:trPr>
          <w:gridAfter w:val="1"/>
          <w:wAfter w:w="146" w:type="dxa"/>
          <w:trHeight w:val="288" w:hRule="atLeast"/>
        </w:trPr>
        <w:tc>
          <w:tcPr>
            <w:tcW w:w="5500" w:type="dxa"/>
            <w:tcBorders>
              <w:top w:val="single" w:color="auto" w:sz="8" w:space="0"/>
              <w:left w:val="single" w:color="auto" w:sz="8" w:space="0"/>
              <w:bottom w:val="single" w:color="auto" w:sz="4" w:space="0"/>
              <w:right w:val="single" w:color="auto" w:sz="4" w:space="0"/>
            </w:tcBorders>
            <w:shd w:val="clear" w:color="000000" w:fill="0070C0"/>
            <w:noWrap/>
            <w:vAlign w:val="center"/>
          </w:tcPr>
          <w:p w14:paraId="5FC79727">
            <w:pPr>
              <w:jc w:val="center"/>
              <w:rPr>
                <w:rFonts w:ascii="72" w:hAnsi="72" w:eastAsia="Times New Roman" w:cs="72"/>
                <w:b/>
                <w:bCs/>
                <w:color w:val="FFFFFF"/>
                <w:sz w:val="20"/>
                <w:szCs w:val="20"/>
              </w:rPr>
            </w:pPr>
            <w:r>
              <w:rPr>
                <w:rFonts w:ascii="72" w:hAnsi="72" w:eastAsia="Times New Roman" w:cs="72"/>
                <w:b/>
                <w:bCs/>
                <w:color w:val="FFFFFF"/>
                <w:sz w:val="20"/>
                <w:szCs w:val="20"/>
              </w:rPr>
              <w:t>Type of Service</w:t>
            </w:r>
          </w:p>
        </w:tc>
        <w:tc>
          <w:tcPr>
            <w:tcW w:w="1700" w:type="dxa"/>
            <w:tcBorders>
              <w:top w:val="single" w:color="auto" w:sz="8" w:space="0"/>
              <w:left w:val="nil"/>
              <w:bottom w:val="single" w:color="auto" w:sz="4" w:space="0"/>
              <w:right w:val="single" w:color="auto" w:sz="4" w:space="0"/>
            </w:tcBorders>
            <w:shd w:val="clear" w:color="000000" w:fill="0070C0"/>
            <w:noWrap/>
            <w:vAlign w:val="center"/>
          </w:tcPr>
          <w:p w14:paraId="06FE921B">
            <w:pPr>
              <w:jc w:val="center"/>
              <w:rPr>
                <w:rFonts w:ascii="72" w:hAnsi="72" w:eastAsia="Times New Roman" w:cs="72"/>
                <w:b/>
                <w:bCs/>
                <w:color w:val="FFFFFF"/>
                <w:sz w:val="20"/>
                <w:szCs w:val="20"/>
              </w:rPr>
            </w:pPr>
            <w:r>
              <w:rPr>
                <w:rFonts w:ascii="72" w:hAnsi="72" w:eastAsia="Times New Roman" w:cs="72"/>
                <w:b/>
                <w:bCs/>
                <w:color w:val="FFFFFF"/>
                <w:sz w:val="20"/>
                <w:szCs w:val="20"/>
              </w:rPr>
              <w:t>Estimated Effort</w:t>
            </w:r>
          </w:p>
        </w:tc>
        <w:tc>
          <w:tcPr>
            <w:tcW w:w="1960" w:type="dxa"/>
            <w:tcBorders>
              <w:top w:val="single" w:color="auto" w:sz="8" w:space="0"/>
              <w:left w:val="nil"/>
              <w:bottom w:val="single" w:color="auto" w:sz="4" w:space="0"/>
              <w:right w:val="single" w:color="auto" w:sz="8" w:space="0"/>
            </w:tcBorders>
            <w:shd w:val="clear" w:color="000000" w:fill="0070C0"/>
            <w:noWrap/>
            <w:vAlign w:val="center"/>
          </w:tcPr>
          <w:p w14:paraId="6F37CE9A">
            <w:pPr>
              <w:jc w:val="center"/>
              <w:rPr>
                <w:rFonts w:ascii="72" w:hAnsi="72" w:eastAsia="Times New Roman" w:cs="72"/>
                <w:b/>
                <w:bCs/>
                <w:color w:val="FFFFFF"/>
                <w:sz w:val="20"/>
                <w:szCs w:val="20"/>
              </w:rPr>
            </w:pPr>
            <w:r>
              <w:rPr>
                <w:rFonts w:ascii="72" w:hAnsi="72" w:eastAsia="Times New Roman" w:cs="72"/>
                <w:b/>
                <w:bCs/>
                <w:color w:val="FFFFFF"/>
                <w:sz w:val="20"/>
                <w:szCs w:val="20"/>
              </w:rPr>
              <w:t>Discounted Budget</w:t>
            </w:r>
          </w:p>
        </w:tc>
      </w:tr>
      <w:tr w14:paraId="3C19C826">
        <w:trPr>
          <w:gridAfter w:val="1"/>
          <w:wAfter w:w="146" w:type="dxa"/>
          <w:trHeight w:val="293" w:hRule="atLeast"/>
        </w:trPr>
        <w:tc>
          <w:tcPr>
            <w:tcW w:w="5500" w:type="dxa"/>
            <w:vMerge w:val="restart"/>
            <w:tcBorders>
              <w:top w:val="nil"/>
              <w:left w:val="single" w:color="auto" w:sz="8" w:space="0"/>
              <w:bottom w:val="single" w:color="000000" w:sz="8" w:space="0"/>
              <w:right w:val="single" w:color="auto" w:sz="4" w:space="0"/>
            </w:tcBorders>
            <w:shd w:val="clear" w:color="auto" w:fill="auto"/>
            <w:noWrap/>
            <w:vAlign w:val="center"/>
          </w:tcPr>
          <w:p w14:paraId="083ADA82">
            <w:pPr>
              <w:rPr>
                <w:rFonts w:ascii="72" w:hAnsi="72" w:eastAsia="Times New Roman" w:cs="72"/>
                <w:sz w:val="20"/>
                <w:szCs w:val="20"/>
              </w:rPr>
            </w:pPr>
            <w:r>
              <w:rPr>
                <w:rFonts w:ascii="72" w:hAnsi="72" w:eastAsia="Times New Roman" w:cs="72"/>
                <w:sz w:val="20"/>
                <w:szCs w:val="20"/>
              </w:rPr>
              <w:t>SAP SuccessFactors &amp; GRC Access Control Implementation</w:t>
            </w:r>
          </w:p>
        </w:tc>
        <w:tc>
          <w:tcPr>
            <w:tcW w:w="1700" w:type="dxa"/>
            <w:vMerge w:val="restart"/>
            <w:tcBorders>
              <w:top w:val="nil"/>
              <w:left w:val="single" w:color="auto" w:sz="4" w:space="0"/>
              <w:bottom w:val="single" w:color="000000" w:sz="8" w:space="0"/>
              <w:right w:val="single" w:color="auto" w:sz="4" w:space="0"/>
            </w:tcBorders>
            <w:shd w:val="clear" w:color="auto" w:fill="auto"/>
            <w:noWrap/>
            <w:vAlign w:val="center"/>
          </w:tcPr>
          <w:p w14:paraId="54DD504B">
            <w:pPr>
              <w:jc w:val="center"/>
              <w:rPr>
                <w:rFonts w:ascii="72" w:hAnsi="72" w:eastAsia="Times New Roman" w:cs="72"/>
                <w:sz w:val="20"/>
                <w:szCs w:val="20"/>
              </w:rPr>
            </w:pPr>
            <w:r>
              <w:rPr>
                <w:rFonts w:ascii="72" w:hAnsi="72" w:eastAsia="Times New Roman" w:cs="72"/>
                <w:sz w:val="20"/>
                <w:szCs w:val="20"/>
              </w:rPr>
              <w:t>260</w:t>
            </w:r>
          </w:p>
        </w:tc>
        <w:tc>
          <w:tcPr>
            <w:tcW w:w="1960" w:type="dxa"/>
            <w:vMerge w:val="restart"/>
            <w:tcBorders>
              <w:top w:val="nil"/>
              <w:left w:val="single" w:color="auto" w:sz="4" w:space="0"/>
              <w:bottom w:val="single" w:color="000000" w:sz="8" w:space="0"/>
              <w:right w:val="single" w:color="auto" w:sz="8" w:space="0"/>
            </w:tcBorders>
            <w:shd w:val="clear" w:color="auto" w:fill="auto"/>
            <w:noWrap/>
            <w:vAlign w:val="center"/>
          </w:tcPr>
          <w:p w14:paraId="495E2762">
            <w:pPr>
              <w:jc w:val="center"/>
              <w:rPr>
                <w:rFonts w:ascii="72" w:hAnsi="72" w:eastAsia="Times New Roman" w:cs="72"/>
                <w:sz w:val="20"/>
                <w:szCs w:val="20"/>
              </w:rPr>
            </w:pPr>
            <w:r>
              <w:rPr>
                <w:rFonts w:ascii="72" w:hAnsi="72" w:eastAsia="Times New Roman" w:cs="72"/>
                <w:sz w:val="20"/>
                <w:szCs w:val="20"/>
              </w:rPr>
              <w:t xml:space="preserve"> €    </w:t>
            </w:r>
            <w:r>
              <w:rPr>
                <w:rFonts w:ascii="72" w:hAnsi="72" w:eastAsia="Times New Roman" w:cs="72"/>
                <w:sz w:val="20"/>
                <w:szCs w:val="20"/>
                <w:lang w:val="en-US"/>
              </w:rPr>
              <w:t>79.500</w:t>
            </w:r>
          </w:p>
        </w:tc>
      </w:tr>
      <w:tr w14:paraId="1887BA04">
        <w:trPr>
          <w:trHeight w:val="300" w:hRule="atLeast"/>
        </w:trPr>
        <w:tc>
          <w:tcPr>
            <w:tcW w:w="5500" w:type="dxa"/>
            <w:vMerge w:val="continue"/>
            <w:tcBorders>
              <w:top w:val="nil"/>
              <w:left w:val="single" w:color="auto" w:sz="8" w:space="0"/>
              <w:bottom w:val="single" w:color="000000" w:sz="8" w:space="0"/>
              <w:right w:val="single" w:color="auto" w:sz="4" w:space="0"/>
            </w:tcBorders>
            <w:vAlign w:val="center"/>
          </w:tcPr>
          <w:p w14:paraId="442022B6">
            <w:pPr>
              <w:rPr>
                <w:rFonts w:ascii="72" w:hAnsi="72" w:eastAsia="Times New Roman" w:cs="72"/>
                <w:sz w:val="20"/>
                <w:szCs w:val="20"/>
              </w:rPr>
            </w:pPr>
          </w:p>
        </w:tc>
        <w:tc>
          <w:tcPr>
            <w:tcW w:w="1700" w:type="dxa"/>
            <w:vMerge w:val="continue"/>
            <w:tcBorders>
              <w:top w:val="nil"/>
              <w:left w:val="single" w:color="auto" w:sz="4" w:space="0"/>
              <w:bottom w:val="single" w:color="000000" w:sz="8" w:space="0"/>
              <w:right w:val="single" w:color="auto" w:sz="4" w:space="0"/>
            </w:tcBorders>
            <w:vAlign w:val="center"/>
          </w:tcPr>
          <w:p w14:paraId="1FE06FD8">
            <w:pPr>
              <w:rPr>
                <w:rFonts w:ascii="72" w:hAnsi="72" w:eastAsia="Times New Roman" w:cs="72"/>
                <w:sz w:val="20"/>
                <w:szCs w:val="20"/>
              </w:rPr>
            </w:pPr>
          </w:p>
        </w:tc>
        <w:tc>
          <w:tcPr>
            <w:tcW w:w="1960" w:type="dxa"/>
            <w:vMerge w:val="continue"/>
            <w:tcBorders>
              <w:top w:val="nil"/>
              <w:left w:val="single" w:color="auto" w:sz="4" w:space="0"/>
              <w:bottom w:val="single" w:color="000000" w:sz="8" w:space="0"/>
              <w:right w:val="single" w:color="auto" w:sz="8" w:space="0"/>
            </w:tcBorders>
            <w:vAlign w:val="center"/>
          </w:tcPr>
          <w:p w14:paraId="002F6F24">
            <w:pPr>
              <w:rPr>
                <w:rFonts w:ascii="72" w:hAnsi="72" w:eastAsia="Times New Roman" w:cs="72"/>
                <w:sz w:val="20"/>
                <w:szCs w:val="20"/>
              </w:rPr>
            </w:pPr>
          </w:p>
        </w:tc>
        <w:tc>
          <w:tcPr>
            <w:tcW w:w="146" w:type="dxa"/>
            <w:tcBorders>
              <w:top w:val="nil"/>
              <w:left w:val="nil"/>
              <w:bottom w:val="nil"/>
              <w:right w:val="nil"/>
            </w:tcBorders>
            <w:shd w:val="clear" w:color="auto" w:fill="auto"/>
            <w:noWrap/>
            <w:vAlign w:val="bottom"/>
          </w:tcPr>
          <w:p w14:paraId="36C75800">
            <w:pPr>
              <w:jc w:val="center"/>
              <w:rPr>
                <w:rFonts w:ascii="72" w:hAnsi="72" w:eastAsia="Times New Roman" w:cs="72"/>
                <w:sz w:val="20"/>
                <w:szCs w:val="20"/>
              </w:rPr>
            </w:pPr>
          </w:p>
        </w:tc>
      </w:tr>
    </w:tbl>
    <w:p w14:paraId="29F7EE4A">
      <w:pPr>
        <w:rPr>
          <w:rFonts w:ascii="72" w:hAnsi="72" w:cs="72"/>
          <w:b/>
          <w:bCs/>
          <w:i/>
          <w:iCs/>
          <w:sz w:val="20"/>
          <w:szCs w:val="20"/>
        </w:rPr>
      </w:pPr>
    </w:p>
    <w:p w14:paraId="081FEFEA">
      <w:pPr>
        <w:rPr>
          <w:ins w:id="13" w:author="Zeynep Ulusu" w:date="2025-04-25T11:31:00Z"/>
          <w:rFonts w:ascii="72" w:hAnsi="72" w:cs="72"/>
          <w:b/>
          <w:bCs/>
          <w:color w:val="auto"/>
          <w:sz w:val="20"/>
          <w:szCs w:val="20"/>
          <w:u w:val="single"/>
        </w:rPr>
      </w:pPr>
      <w:ins w:id="14" w:author="Zeynep Ulusu" w:date="2025-04-25T11:31:00Z">
        <w:r>
          <w:rPr>
            <w:rFonts w:ascii="72" w:hAnsi="72" w:cs="72"/>
            <w:b/>
            <w:bCs/>
            <w:color w:val="auto"/>
            <w:sz w:val="20"/>
            <w:szCs w:val="20"/>
            <w:u w:val="single"/>
          </w:rPr>
          <w:t xml:space="preserve">Payment Plan </w:t>
        </w:r>
      </w:ins>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776"/>
        <w:gridCol w:w="2957"/>
        <w:gridCol w:w="3790"/>
        <w:tblGridChange w:id="15">
          <w:tblGrid>
            <w:gridCol w:w="1537"/>
            <w:gridCol w:w="776"/>
            <w:gridCol w:w="2957"/>
            <w:gridCol w:w="3790"/>
          </w:tblGrid>
        </w:tblGridChange>
      </w:tblGrid>
      <w:tr w14:paraId="17AFB632">
        <w:trPr>
          <w:trHeight w:val="281" w:hRule="atLeast"/>
          <w:ins w:id="16" w:author="Zeynep Ulusu" w:date="2025-04-25T11:31:00Z"/>
        </w:trPr>
        <w:tc>
          <w:tcPr>
            <w:tcW w:w="1537" w:type="dxa"/>
            <w:noWrap/>
          </w:tcPr>
          <w:p w14:paraId="1970FB55">
            <w:pPr>
              <w:rPr>
                <w:ins w:id="17" w:author="Zeynep Ulusu" w:date="2025-04-25T11:31:00Z"/>
                <w:rFonts w:ascii="72" w:hAnsi="72" w:cs="72"/>
                <w:b/>
                <w:bCs/>
                <w:color w:val="auto"/>
                <w:sz w:val="20"/>
                <w:szCs w:val="20"/>
                <w:u w:val="single"/>
              </w:rPr>
            </w:pPr>
            <w:ins w:id="18" w:author="Zeynep Ulusu" w:date="2025-04-25T11:31:00Z">
              <w:r>
                <w:rPr>
                  <w:rFonts w:ascii="72" w:hAnsi="72" w:cs="72"/>
                  <w:b/>
                  <w:bCs/>
                  <w:color w:val="auto"/>
                  <w:sz w:val="20"/>
                  <w:szCs w:val="20"/>
                  <w:u w:val="single"/>
                </w:rPr>
                <w:t>Period</w:t>
              </w:r>
            </w:ins>
          </w:p>
        </w:tc>
        <w:tc>
          <w:tcPr>
            <w:tcW w:w="776" w:type="dxa"/>
          </w:tcPr>
          <w:p w14:paraId="2E615E55">
            <w:pPr>
              <w:rPr>
                <w:ins w:id="19" w:author="Zeynep Ulusu" w:date="2025-04-25T11:31:00Z"/>
                <w:rFonts w:ascii="72" w:hAnsi="72" w:cs="72"/>
                <w:b/>
                <w:bCs/>
                <w:color w:val="auto"/>
                <w:sz w:val="20"/>
                <w:szCs w:val="20"/>
                <w:u w:val="single"/>
              </w:rPr>
            </w:pPr>
          </w:p>
        </w:tc>
        <w:tc>
          <w:tcPr>
            <w:tcW w:w="2957" w:type="dxa"/>
            <w:noWrap/>
          </w:tcPr>
          <w:p w14:paraId="1E66B144">
            <w:pPr>
              <w:rPr>
                <w:ins w:id="20" w:author="Zeynep Ulusu" w:date="2025-04-25T11:31:00Z"/>
                <w:rFonts w:ascii="72" w:hAnsi="72" w:cs="72"/>
                <w:b/>
                <w:bCs/>
                <w:color w:val="auto"/>
                <w:sz w:val="20"/>
                <w:szCs w:val="20"/>
                <w:u w:val="single"/>
              </w:rPr>
            </w:pPr>
            <w:ins w:id="21" w:author="Zeynep Ulusu" w:date="2025-04-25T11:31:00Z">
              <w:r>
                <w:rPr>
                  <w:rFonts w:ascii="72" w:hAnsi="72" w:cs="72"/>
                  <w:b/>
                  <w:bCs/>
                  <w:color w:val="auto"/>
                  <w:sz w:val="20"/>
                  <w:szCs w:val="20"/>
                  <w:u w:val="single"/>
                </w:rPr>
                <w:t xml:space="preserve">Installment Amount </w:t>
              </w:r>
            </w:ins>
          </w:p>
        </w:tc>
        <w:tc>
          <w:tcPr>
            <w:tcW w:w="3790" w:type="dxa"/>
            <w:noWrap/>
          </w:tcPr>
          <w:p w14:paraId="64AB38D2">
            <w:pPr>
              <w:rPr>
                <w:ins w:id="22" w:author="Zeynep Ulusu" w:date="2025-04-25T11:31:00Z"/>
                <w:rFonts w:ascii="72" w:hAnsi="72" w:cs="72"/>
                <w:b/>
                <w:bCs/>
                <w:color w:val="auto"/>
                <w:sz w:val="20"/>
                <w:szCs w:val="20"/>
                <w:u w:val="single"/>
              </w:rPr>
            </w:pPr>
            <w:ins w:id="23" w:author="Zeynep Ulusu" w:date="2025-04-25T11:31:00Z">
              <w:r>
                <w:rPr>
                  <w:rFonts w:ascii="72" w:hAnsi="72" w:cs="72"/>
                  <w:b/>
                  <w:bCs/>
                  <w:color w:val="auto"/>
                  <w:sz w:val="20"/>
                  <w:szCs w:val="20"/>
                  <w:u w:val="single"/>
                </w:rPr>
                <w:t>Description</w:t>
              </w:r>
            </w:ins>
          </w:p>
        </w:tc>
      </w:tr>
      <w:tr w14:paraId="3BF8ED0C">
        <w:tblPrEx>
          <w:tblPrExChange w:id="25" w:author="Zeynep Ulusu" w:date="2025-04-30T10:27:00Z">
            <w:tblPrEx>
              <w:tblCellMar>
                <w:top w:w="0" w:type="dxa"/>
                <w:left w:w="108" w:type="dxa"/>
                <w:bottom w:w="0" w:type="dxa"/>
                <w:right w:w="108" w:type="dxa"/>
              </w:tblCellMar>
            </w:tblPrEx>
          </w:tblPrExChange>
        </w:tblPrEx>
        <w:trPr>
          <w:trHeight w:val="269" w:hRule="atLeast"/>
          <w:ins w:id="24" w:author="Zeynep Ulusu" w:date="2025-04-25T11:31:00Z"/>
          <w:trPrChange w:id="25" w:author="Zeynep Ulusu" w:date="2025-04-30T10:27:00Z">
            <w:trPr>
              <w:trHeight w:val="269" w:hRule="atLeast"/>
            </w:trPr>
          </w:trPrChange>
        </w:trPr>
        <w:tc>
          <w:tcPr>
            <w:tcW w:w="1537" w:type="dxa"/>
            <w:noWrap/>
            <w:tcPrChange w:id="26" w:author="Zeynep Ulusu" w:date="2025-04-30T10:27:00Z">
              <w:tcPr>
                <w:tcW w:w="1537" w:type="dxa"/>
                <w:noWrap/>
              </w:tcPr>
            </w:tcPrChange>
          </w:tcPr>
          <w:p w14:paraId="4AED50D7">
            <w:pPr>
              <w:rPr>
                <w:ins w:id="27" w:author="Zeynep Ulusu" w:date="2025-04-25T11:31:00Z"/>
                <w:rFonts w:ascii="72" w:hAnsi="72" w:cs="72"/>
                <w:b/>
                <w:bCs/>
                <w:color w:val="auto"/>
                <w:sz w:val="20"/>
                <w:szCs w:val="20"/>
                <w:u w:val="single"/>
              </w:rPr>
            </w:pPr>
            <w:ins w:id="28" w:author="Zeynep Ulusu" w:date="2025-04-25T11:31:00Z">
              <w:r>
                <w:rPr>
                  <w:rFonts w:ascii="72" w:hAnsi="72" w:cs="72"/>
                  <w:b/>
                  <w:bCs/>
                  <w:color w:val="auto"/>
                  <w:sz w:val="20"/>
                  <w:szCs w:val="20"/>
                  <w:u w:val="single"/>
                </w:rPr>
                <w:t>1 Jun 25</w:t>
              </w:r>
            </w:ins>
          </w:p>
        </w:tc>
        <w:tc>
          <w:tcPr>
            <w:tcW w:w="776" w:type="dxa"/>
            <w:tcPrChange w:id="29" w:author="Zeynep Ulusu" w:date="2025-04-30T10:27:00Z">
              <w:tcPr>
                <w:tcW w:w="776" w:type="dxa"/>
              </w:tcPr>
            </w:tcPrChange>
          </w:tcPr>
          <w:p w14:paraId="2E2EF4EA">
            <w:pPr>
              <w:rPr>
                <w:ins w:id="30" w:author="Zeynep Ulusu" w:date="2025-04-25T11:31:00Z"/>
                <w:rFonts w:ascii="72" w:hAnsi="72" w:cs="72"/>
                <w:b/>
                <w:bCs/>
                <w:color w:val="auto"/>
                <w:sz w:val="20"/>
                <w:szCs w:val="20"/>
                <w:u w:val="single"/>
              </w:rPr>
            </w:pPr>
          </w:p>
        </w:tc>
        <w:tc>
          <w:tcPr>
            <w:tcW w:w="2957" w:type="dxa"/>
            <w:noWrap/>
            <w:vAlign w:val="bottom"/>
            <w:tcPrChange w:id="31" w:author="Zeynep Ulusu" w:date="2025-04-30T10:27:00Z">
              <w:tcPr>
                <w:tcW w:w="2957" w:type="dxa"/>
                <w:noWrap/>
              </w:tcPr>
            </w:tcPrChange>
          </w:tcPr>
          <w:p w14:paraId="0D43162F">
            <w:pPr>
              <w:rPr>
                <w:ins w:id="32" w:author="Zeynep Ulusu" w:date="2025-04-25T11:31:00Z"/>
                <w:rFonts w:ascii="72" w:hAnsi="72" w:cs="72"/>
                <w:b/>
                <w:bCs/>
                <w:color w:val="auto"/>
                <w:sz w:val="20"/>
                <w:szCs w:val="20"/>
                <w:u w:val="single"/>
              </w:rPr>
            </w:pPr>
            <w:ins w:id="33" w:author="Zeynep Ulusu" w:date="2025-04-30T10:27:00Z">
              <w:r>
                <w:rPr>
                  <w:szCs w:val="22"/>
                </w:rPr>
                <w:t xml:space="preserve"> €                      27.825,00 </w:t>
              </w:r>
            </w:ins>
          </w:p>
        </w:tc>
        <w:tc>
          <w:tcPr>
            <w:tcW w:w="3790" w:type="dxa"/>
            <w:noWrap/>
            <w:vAlign w:val="bottom"/>
            <w:tcPrChange w:id="34" w:author="Zeynep Ulusu" w:date="2025-04-30T10:27:00Z">
              <w:tcPr>
                <w:tcW w:w="3790" w:type="dxa"/>
                <w:noWrap/>
              </w:tcPr>
            </w:tcPrChange>
          </w:tcPr>
          <w:p w14:paraId="61B6C6E3">
            <w:pPr>
              <w:rPr>
                <w:ins w:id="35" w:author="Zeynep Ulusu" w:date="2025-04-25T11:31:00Z"/>
                <w:rFonts w:ascii="72" w:hAnsi="72" w:cs="72"/>
                <w:b/>
                <w:bCs/>
                <w:color w:val="auto"/>
                <w:sz w:val="20"/>
                <w:szCs w:val="20"/>
                <w:u w:val="single"/>
              </w:rPr>
            </w:pPr>
            <w:ins w:id="36" w:author="Zeynep Ulusu" w:date="2025-04-30T10:27:00Z">
              <w:r>
                <w:rPr>
                  <w:szCs w:val="22"/>
                </w:rPr>
                <w:t>project kick-off = %35</w:t>
              </w:r>
            </w:ins>
          </w:p>
        </w:tc>
      </w:tr>
      <w:tr w14:paraId="01F620A2">
        <w:tblPrEx>
          <w:tblPrExChange w:id="38" w:author="Zeynep Ulusu" w:date="2025-04-30T10:27:00Z">
            <w:tblPrEx>
              <w:tblCellMar>
                <w:top w:w="0" w:type="dxa"/>
                <w:left w:w="108" w:type="dxa"/>
                <w:bottom w:w="0" w:type="dxa"/>
                <w:right w:w="108" w:type="dxa"/>
              </w:tblCellMar>
            </w:tblPrEx>
          </w:tblPrExChange>
        </w:tblPrEx>
        <w:trPr>
          <w:trHeight w:val="281" w:hRule="atLeast"/>
          <w:ins w:id="37" w:author="Zeynep Ulusu" w:date="2025-04-25T11:31:00Z"/>
          <w:trPrChange w:id="38" w:author="Zeynep Ulusu" w:date="2025-04-30T10:27:00Z">
            <w:trPr>
              <w:trHeight w:val="281" w:hRule="atLeast"/>
            </w:trPr>
          </w:trPrChange>
        </w:trPr>
        <w:tc>
          <w:tcPr>
            <w:tcW w:w="1537" w:type="dxa"/>
            <w:noWrap/>
            <w:tcPrChange w:id="39" w:author="Zeynep Ulusu" w:date="2025-04-30T10:27:00Z">
              <w:tcPr>
                <w:tcW w:w="1537" w:type="dxa"/>
                <w:noWrap/>
              </w:tcPr>
            </w:tcPrChange>
          </w:tcPr>
          <w:p w14:paraId="57AAC57E">
            <w:pPr>
              <w:rPr>
                <w:ins w:id="40" w:author="Zeynep Ulusu" w:date="2025-04-25T11:31:00Z"/>
                <w:rFonts w:ascii="72" w:hAnsi="72" w:cs="72"/>
                <w:b/>
                <w:bCs/>
                <w:color w:val="auto"/>
                <w:sz w:val="20"/>
                <w:szCs w:val="20"/>
                <w:u w:val="single"/>
              </w:rPr>
            </w:pPr>
            <w:ins w:id="41" w:author="Zeynep Ulusu" w:date="2025-04-25T11:31:00Z">
              <w:r>
                <w:rPr>
                  <w:rFonts w:ascii="72" w:hAnsi="72" w:cs="72"/>
                  <w:b/>
                  <w:bCs/>
                  <w:color w:val="auto"/>
                  <w:sz w:val="20"/>
                  <w:szCs w:val="20"/>
                  <w:u w:val="single"/>
                </w:rPr>
                <w:t>1 Oct 25</w:t>
              </w:r>
            </w:ins>
          </w:p>
        </w:tc>
        <w:tc>
          <w:tcPr>
            <w:tcW w:w="776" w:type="dxa"/>
            <w:tcPrChange w:id="42" w:author="Zeynep Ulusu" w:date="2025-04-30T10:27:00Z">
              <w:tcPr>
                <w:tcW w:w="776" w:type="dxa"/>
              </w:tcPr>
            </w:tcPrChange>
          </w:tcPr>
          <w:p w14:paraId="0F42044E">
            <w:pPr>
              <w:rPr>
                <w:ins w:id="43" w:author="Zeynep Ulusu" w:date="2025-04-25T11:31:00Z"/>
                <w:rFonts w:ascii="72" w:hAnsi="72" w:cs="72"/>
                <w:b/>
                <w:bCs/>
                <w:color w:val="auto"/>
                <w:sz w:val="20"/>
                <w:szCs w:val="20"/>
                <w:u w:val="single"/>
              </w:rPr>
            </w:pPr>
          </w:p>
        </w:tc>
        <w:tc>
          <w:tcPr>
            <w:tcW w:w="2957" w:type="dxa"/>
            <w:noWrap/>
            <w:vAlign w:val="bottom"/>
            <w:tcPrChange w:id="44" w:author="Zeynep Ulusu" w:date="2025-04-30T10:27:00Z">
              <w:tcPr>
                <w:tcW w:w="2957" w:type="dxa"/>
                <w:noWrap/>
              </w:tcPr>
            </w:tcPrChange>
          </w:tcPr>
          <w:p w14:paraId="4D674E56">
            <w:pPr>
              <w:rPr>
                <w:ins w:id="45" w:author="Zeynep Ulusu" w:date="2025-04-25T11:31:00Z"/>
                <w:rFonts w:ascii="72" w:hAnsi="72" w:cs="72"/>
                <w:b/>
                <w:bCs/>
                <w:color w:val="auto"/>
                <w:sz w:val="20"/>
                <w:szCs w:val="20"/>
                <w:u w:val="single"/>
              </w:rPr>
            </w:pPr>
            <w:ins w:id="46" w:author="Zeynep Ulusu" w:date="2025-04-30T10:27:00Z">
              <w:r>
                <w:rPr>
                  <w:szCs w:val="22"/>
                </w:rPr>
                <w:t xml:space="preserve"> €                      27.825,00 </w:t>
              </w:r>
            </w:ins>
          </w:p>
        </w:tc>
        <w:tc>
          <w:tcPr>
            <w:tcW w:w="3790" w:type="dxa"/>
            <w:noWrap/>
            <w:vAlign w:val="bottom"/>
            <w:tcPrChange w:id="47" w:author="Zeynep Ulusu" w:date="2025-04-30T10:27:00Z">
              <w:tcPr>
                <w:tcW w:w="3790" w:type="dxa"/>
                <w:noWrap/>
              </w:tcPr>
            </w:tcPrChange>
          </w:tcPr>
          <w:p w14:paraId="0F3511BC">
            <w:pPr>
              <w:rPr>
                <w:ins w:id="48" w:author="Zeynep Ulusu" w:date="2025-04-25T11:31:00Z"/>
                <w:rFonts w:ascii="72" w:hAnsi="72" w:cs="72"/>
                <w:b/>
                <w:bCs/>
                <w:color w:val="auto"/>
                <w:sz w:val="20"/>
                <w:szCs w:val="20"/>
                <w:u w:val="single"/>
              </w:rPr>
            </w:pPr>
            <w:ins w:id="49" w:author="Zeynep Ulusu" w:date="2025-04-30T10:27:00Z">
              <w:r>
                <w:rPr>
                  <w:szCs w:val="22"/>
                </w:rPr>
                <w:t>authorization validation = %35</w:t>
              </w:r>
            </w:ins>
          </w:p>
        </w:tc>
      </w:tr>
      <w:tr w14:paraId="2509CF6E">
        <w:tblPrEx>
          <w:tblPrExChange w:id="51" w:author="Zeynep Ulusu" w:date="2025-04-30T10:27:00Z">
            <w:tblPrEx>
              <w:tblCellMar>
                <w:top w:w="0" w:type="dxa"/>
                <w:left w:w="108" w:type="dxa"/>
                <w:bottom w:w="0" w:type="dxa"/>
                <w:right w:w="108" w:type="dxa"/>
              </w:tblCellMar>
            </w:tblPrEx>
          </w:tblPrExChange>
        </w:tblPrEx>
        <w:trPr>
          <w:trHeight w:val="269" w:hRule="atLeast"/>
          <w:ins w:id="50" w:author="Zeynep Ulusu" w:date="2025-04-25T11:31:00Z"/>
          <w:trPrChange w:id="51" w:author="Zeynep Ulusu" w:date="2025-04-30T10:27:00Z">
            <w:trPr>
              <w:trHeight w:val="269" w:hRule="atLeast"/>
            </w:trPr>
          </w:trPrChange>
        </w:trPr>
        <w:tc>
          <w:tcPr>
            <w:tcW w:w="1537" w:type="dxa"/>
            <w:noWrap/>
            <w:tcPrChange w:id="52" w:author="Zeynep Ulusu" w:date="2025-04-30T10:27:00Z">
              <w:tcPr>
                <w:tcW w:w="1537" w:type="dxa"/>
                <w:noWrap/>
              </w:tcPr>
            </w:tcPrChange>
          </w:tcPr>
          <w:p w14:paraId="5A4E9754">
            <w:pPr>
              <w:rPr>
                <w:ins w:id="53" w:author="Zeynep Ulusu" w:date="2025-04-25T11:31:00Z"/>
                <w:rFonts w:ascii="72" w:hAnsi="72" w:cs="72"/>
                <w:b/>
                <w:bCs/>
                <w:color w:val="auto"/>
                <w:sz w:val="20"/>
                <w:szCs w:val="20"/>
                <w:u w:val="single"/>
              </w:rPr>
            </w:pPr>
            <w:ins w:id="54" w:author="Zeynep Ulusu" w:date="2025-04-25T11:31:00Z">
              <w:r>
                <w:rPr>
                  <w:rFonts w:ascii="72" w:hAnsi="72" w:cs="72"/>
                  <w:b/>
                  <w:bCs/>
                  <w:color w:val="auto"/>
                  <w:sz w:val="20"/>
                  <w:szCs w:val="20"/>
                  <w:u w:val="single"/>
                </w:rPr>
                <w:t>1 Dec 25</w:t>
              </w:r>
            </w:ins>
          </w:p>
        </w:tc>
        <w:tc>
          <w:tcPr>
            <w:tcW w:w="776" w:type="dxa"/>
            <w:tcPrChange w:id="55" w:author="Zeynep Ulusu" w:date="2025-04-30T10:27:00Z">
              <w:tcPr>
                <w:tcW w:w="776" w:type="dxa"/>
              </w:tcPr>
            </w:tcPrChange>
          </w:tcPr>
          <w:p w14:paraId="4418E888">
            <w:pPr>
              <w:rPr>
                <w:ins w:id="56" w:author="Zeynep Ulusu" w:date="2025-04-25T11:31:00Z"/>
                <w:rFonts w:ascii="72" w:hAnsi="72" w:cs="72"/>
                <w:b/>
                <w:bCs/>
                <w:color w:val="auto"/>
                <w:sz w:val="20"/>
                <w:szCs w:val="20"/>
                <w:u w:val="single"/>
              </w:rPr>
            </w:pPr>
          </w:p>
        </w:tc>
        <w:tc>
          <w:tcPr>
            <w:tcW w:w="2957" w:type="dxa"/>
            <w:noWrap/>
            <w:vAlign w:val="bottom"/>
            <w:tcPrChange w:id="57" w:author="Zeynep Ulusu" w:date="2025-04-30T10:27:00Z">
              <w:tcPr>
                <w:tcW w:w="2957" w:type="dxa"/>
                <w:noWrap/>
              </w:tcPr>
            </w:tcPrChange>
          </w:tcPr>
          <w:p w14:paraId="14105F5E">
            <w:pPr>
              <w:rPr>
                <w:ins w:id="58" w:author="Zeynep Ulusu" w:date="2025-04-25T11:31:00Z"/>
                <w:rFonts w:ascii="72" w:hAnsi="72" w:cs="72"/>
                <w:b/>
                <w:bCs/>
                <w:color w:val="auto"/>
                <w:sz w:val="20"/>
                <w:szCs w:val="20"/>
                <w:u w:val="single"/>
              </w:rPr>
            </w:pPr>
            <w:ins w:id="59" w:author="Zeynep Ulusu" w:date="2025-04-30T10:27:00Z">
              <w:r>
                <w:rPr>
                  <w:szCs w:val="22"/>
                </w:rPr>
                <w:t xml:space="preserve"> €                      15.900,00 </w:t>
              </w:r>
            </w:ins>
          </w:p>
        </w:tc>
        <w:tc>
          <w:tcPr>
            <w:tcW w:w="3790" w:type="dxa"/>
            <w:noWrap/>
            <w:vAlign w:val="bottom"/>
            <w:tcPrChange w:id="60" w:author="Zeynep Ulusu" w:date="2025-04-30T10:27:00Z">
              <w:tcPr>
                <w:tcW w:w="3790" w:type="dxa"/>
                <w:noWrap/>
              </w:tcPr>
            </w:tcPrChange>
          </w:tcPr>
          <w:p w14:paraId="53274834">
            <w:pPr>
              <w:rPr>
                <w:ins w:id="61" w:author="Zeynep Ulusu" w:date="2025-04-25T11:31:00Z"/>
                <w:rFonts w:ascii="72" w:hAnsi="72" w:cs="72"/>
                <w:b/>
                <w:bCs/>
                <w:color w:val="auto"/>
                <w:sz w:val="20"/>
                <w:szCs w:val="20"/>
                <w:u w:val="single"/>
              </w:rPr>
            </w:pPr>
            <w:ins w:id="62" w:author="Zeynep Ulusu" w:date="2025-04-30T10:27:00Z">
              <w:r>
                <w:rPr>
                  <w:szCs w:val="22"/>
                </w:rPr>
                <w:t>uat acceptance = % 20</w:t>
              </w:r>
            </w:ins>
          </w:p>
        </w:tc>
      </w:tr>
      <w:tr w14:paraId="3A31F9A6">
        <w:tblPrEx>
          <w:tblPrExChange w:id="64" w:author="Zeynep Ulusu" w:date="2025-04-30T10:27:00Z">
            <w:tblPrEx>
              <w:tblCellMar>
                <w:top w:w="0" w:type="dxa"/>
                <w:left w:w="108" w:type="dxa"/>
                <w:bottom w:w="0" w:type="dxa"/>
                <w:right w:w="108" w:type="dxa"/>
              </w:tblCellMar>
            </w:tblPrEx>
          </w:tblPrExChange>
        </w:tblPrEx>
        <w:trPr>
          <w:trHeight w:val="269" w:hRule="atLeast"/>
          <w:ins w:id="63" w:author="Zeynep Ulusu" w:date="2025-04-25T11:31:00Z"/>
          <w:trPrChange w:id="64" w:author="Zeynep Ulusu" w:date="2025-04-30T10:27:00Z">
            <w:trPr>
              <w:trHeight w:val="269" w:hRule="atLeast"/>
            </w:trPr>
          </w:trPrChange>
        </w:trPr>
        <w:tc>
          <w:tcPr>
            <w:tcW w:w="1537" w:type="dxa"/>
            <w:noWrap/>
            <w:tcPrChange w:id="65" w:author="Zeynep Ulusu" w:date="2025-04-30T10:27:00Z">
              <w:tcPr>
                <w:tcW w:w="1537" w:type="dxa"/>
                <w:noWrap/>
              </w:tcPr>
            </w:tcPrChange>
          </w:tcPr>
          <w:p w14:paraId="04676EF4">
            <w:pPr>
              <w:rPr>
                <w:ins w:id="66" w:author="Zeynep Ulusu" w:date="2025-04-25T11:31:00Z"/>
                <w:rFonts w:ascii="72" w:hAnsi="72" w:cs="72"/>
                <w:b/>
                <w:bCs/>
                <w:color w:val="auto"/>
                <w:sz w:val="20"/>
                <w:szCs w:val="20"/>
                <w:u w:val="single"/>
              </w:rPr>
            </w:pPr>
            <w:ins w:id="67" w:author="Zeynep Ulusu" w:date="2025-04-25T11:31:00Z">
              <w:r>
                <w:rPr>
                  <w:rFonts w:ascii="72" w:hAnsi="72" w:cs="72"/>
                  <w:b/>
                  <w:bCs/>
                  <w:color w:val="auto"/>
                  <w:sz w:val="20"/>
                  <w:szCs w:val="20"/>
                  <w:u w:val="single"/>
                </w:rPr>
                <w:t>1 Apr 26</w:t>
              </w:r>
            </w:ins>
          </w:p>
        </w:tc>
        <w:tc>
          <w:tcPr>
            <w:tcW w:w="776" w:type="dxa"/>
            <w:tcPrChange w:id="68" w:author="Zeynep Ulusu" w:date="2025-04-30T10:27:00Z">
              <w:tcPr>
                <w:tcW w:w="776" w:type="dxa"/>
              </w:tcPr>
            </w:tcPrChange>
          </w:tcPr>
          <w:p w14:paraId="5503791D">
            <w:pPr>
              <w:rPr>
                <w:ins w:id="69" w:author="Zeynep Ulusu" w:date="2025-04-25T11:31:00Z"/>
                <w:rFonts w:ascii="72" w:hAnsi="72" w:cs="72"/>
                <w:b/>
                <w:bCs/>
                <w:color w:val="auto"/>
                <w:sz w:val="20"/>
                <w:szCs w:val="20"/>
                <w:u w:val="single"/>
              </w:rPr>
            </w:pPr>
          </w:p>
        </w:tc>
        <w:tc>
          <w:tcPr>
            <w:tcW w:w="2957" w:type="dxa"/>
            <w:noWrap/>
            <w:vAlign w:val="bottom"/>
            <w:tcPrChange w:id="70" w:author="Zeynep Ulusu" w:date="2025-04-30T10:27:00Z">
              <w:tcPr>
                <w:tcW w:w="2957" w:type="dxa"/>
                <w:noWrap/>
              </w:tcPr>
            </w:tcPrChange>
          </w:tcPr>
          <w:p w14:paraId="0F183EC4">
            <w:pPr>
              <w:rPr>
                <w:ins w:id="71" w:author="Zeynep Ulusu" w:date="2025-04-25T11:31:00Z"/>
                <w:rFonts w:ascii="72" w:hAnsi="72" w:cs="72"/>
                <w:b/>
                <w:bCs/>
                <w:color w:val="auto"/>
                <w:sz w:val="20"/>
                <w:szCs w:val="20"/>
                <w:u w:val="single"/>
              </w:rPr>
            </w:pPr>
            <w:ins w:id="72" w:author="Zeynep Ulusu" w:date="2025-04-30T10:27:00Z">
              <w:r>
                <w:rPr>
                  <w:szCs w:val="22"/>
                </w:rPr>
                <w:t xml:space="preserve"> €                        7.950,00 </w:t>
              </w:r>
            </w:ins>
          </w:p>
        </w:tc>
        <w:tc>
          <w:tcPr>
            <w:tcW w:w="3790" w:type="dxa"/>
            <w:noWrap/>
            <w:vAlign w:val="bottom"/>
            <w:tcPrChange w:id="73" w:author="Zeynep Ulusu" w:date="2025-04-30T10:27:00Z">
              <w:tcPr>
                <w:tcW w:w="3790" w:type="dxa"/>
                <w:noWrap/>
              </w:tcPr>
            </w:tcPrChange>
          </w:tcPr>
          <w:p w14:paraId="302C9A8E">
            <w:pPr>
              <w:rPr>
                <w:ins w:id="74" w:author="Zeynep Ulusu" w:date="2025-04-25T11:31:00Z"/>
                <w:rFonts w:ascii="72" w:hAnsi="72" w:cs="72"/>
                <w:b/>
                <w:bCs/>
                <w:color w:val="auto"/>
                <w:sz w:val="20"/>
                <w:szCs w:val="20"/>
                <w:u w:val="single"/>
              </w:rPr>
            </w:pPr>
            <w:ins w:id="75" w:author="Zeynep Ulusu" w:date="2025-04-30T10:27:00Z">
              <w:r>
                <w:rPr>
                  <w:szCs w:val="22"/>
                </w:rPr>
                <w:t>project closure = %10</w:t>
              </w:r>
            </w:ins>
          </w:p>
        </w:tc>
      </w:tr>
      <w:tr w14:paraId="3D059EC1">
        <w:tblPrEx>
          <w:tblPrExChange w:id="77" w:author="Zeynep Ulusu" w:date="2025-04-30T10:27:00Z">
            <w:tblPrEx>
              <w:tblCellMar>
                <w:top w:w="0" w:type="dxa"/>
                <w:left w:w="108" w:type="dxa"/>
                <w:bottom w:w="0" w:type="dxa"/>
                <w:right w:w="108" w:type="dxa"/>
              </w:tblCellMar>
            </w:tblPrEx>
          </w:tblPrExChange>
        </w:tblPrEx>
        <w:trPr>
          <w:trHeight w:val="269" w:hRule="atLeast"/>
          <w:ins w:id="76" w:author="Zeynep Ulusu" w:date="2025-04-25T11:31:00Z"/>
          <w:trPrChange w:id="77" w:author="Zeynep Ulusu" w:date="2025-04-30T10:27:00Z">
            <w:trPr>
              <w:trHeight w:val="269" w:hRule="atLeast"/>
            </w:trPr>
          </w:trPrChange>
        </w:trPr>
        <w:tc>
          <w:tcPr>
            <w:tcW w:w="1537" w:type="dxa"/>
            <w:noWrap/>
            <w:tcPrChange w:id="78" w:author="Zeynep Ulusu" w:date="2025-04-30T10:27:00Z">
              <w:tcPr>
                <w:tcW w:w="1537" w:type="dxa"/>
                <w:noWrap/>
              </w:tcPr>
            </w:tcPrChange>
          </w:tcPr>
          <w:p w14:paraId="2A433AC2">
            <w:pPr>
              <w:rPr>
                <w:ins w:id="79" w:author="Zeynep Ulusu" w:date="2025-04-25T11:31:00Z"/>
                <w:rFonts w:ascii="72" w:hAnsi="72" w:cs="72"/>
                <w:b/>
                <w:bCs/>
                <w:color w:val="auto"/>
                <w:sz w:val="20"/>
                <w:szCs w:val="20"/>
                <w:u w:val="single"/>
              </w:rPr>
            </w:pPr>
            <w:ins w:id="80" w:author="Zeynep Ulusu" w:date="2025-04-25T11:31:00Z">
              <w:r>
                <w:rPr>
                  <w:rFonts w:ascii="72" w:hAnsi="72" w:cs="72"/>
                  <w:b/>
                  <w:bCs/>
                  <w:color w:val="auto"/>
                  <w:sz w:val="20"/>
                  <w:szCs w:val="20"/>
                  <w:u w:val="single"/>
                </w:rPr>
                <w:t> </w:t>
              </w:r>
            </w:ins>
          </w:p>
        </w:tc>
        <w:tc>
          <w:tcPr>
            <w:tcW w:w="776" w:type="dxa"/>
            <w:tcPrChange w:id="81" w:author="Zeynep Ulusu" w:date="2025-04-30T10:27:00Z">
              <w:tcPr>
                <w:tcW w:w="776" w:type="dxa"/>
              </w:tcPr>
            </w:tcPrChange>
          </w:tcPr>
          <w:p w14:paraId="15FA925C">
            <w:pPr>
              <w:rPr>
                <w:ins w:id="82" w:author="Zeynep Ulusu" w:date="2025-04-25T11:31:00Z"/>
                <w:rFonts w:ascii="72" w:hAnsi="72" w:cs="72"/>
                <w:b/>
                <w:bCs/>
                <w:color w:val="auto"/>
                <w:sz w:val="20"/>
                <w:szCs w:val="20"/>
                <w:u w:val="single"/>
              </w:rPr>
            </w:pPr>
          </w:p>
        </w:tc>
        <w:tc>
          <w:tcPr>
            <w:tcW w:w="2957" w:type="dxa"/>
            <w:noWrap/>
            <w:vAlign w:val="bottom"/>
            <w:tcPrChange w:id="83" w:author="Zeynep Ulusu" w:date="2025-04-30T10:27:00Z">
              <w:tcPr>
                <w:tcW w:w="2957" w:type="dxa"/>
                <w:noWrap/>
              </w:tcPr>
            </w:tcPrChange>
          </w:tcPr>
          <w:p w14:paraId="7031FC11">
            <w:pPr>
              <w:rPr>
                <w:ins w:id="84" w:author="Zeynep Ulusu" w:date="2025-04-25T11:31:00Z"/>
                <w:rFonts w:ascii="72" w:hAnsi="72" w:cs="72"/>
                <w:b/>
                <w:bCs/>
                <w:color w:val="auto"/>
                <w:sz w:val="20"/>
                <w:szCs w:val="20"/>
                <w:u w:val="single"/>
              </w:rPr>
            </w:pPr>
            <w:ins w:id="85" w:author="Zeynep Ulusu" w:date="2025-04-30T10:27:00Z">
              <w:r>
                <w:rPr>
                  <w:b/>
                  <w:bCs/>
                  <w:szCs w:val="22"/>
                </w:rPr>
                <w:t xml:space="preserve"> €                     79.500,00 </w:t>
              </w:r>
            </w:ins>
          </w:p>
        </w:tc>
        <w:tc>
          <w:tcPr>
            <w:tcW w:w="3790" w:type="dxa"/>
            <w:noWrap/>
            <w:vAlign w:val="bottom"/>
            <w:tcPrChange w:id="86" w:author="Zeynep Ulusu" w:date="2025-04-30T10:27:00Z">
              <w:tcPr>
                <w:tcW w:w="3790" w:type="dxa"/>
                <w:noWrap/>
              </w:tcPr>
            </w:tcPrChange>
          </w:tcPr>
          <w:p w14:paraId="489FFEFA">
            <w:pPr>
              <w:rPr>
                <w:ins w:id="87" w:author="Zeynep Ulusu" w:date="2025-04-25T11:31:00Z"/>
                <w:rFonts w:ascii="72" w:hAnsi="72" w:cs="72"/>
                <w:b/>
                <w:bCs/>
                <w:color w:val="auto"/>
                <w:sz w:val="20"/>
                <w:szCs w:val="20"/>
                <w:u w:val="single"/>
              </w:rPr>
            </w:pPr>
            <w:ins w:id="88" w:author="Zeynep Ulusu" w:date="2025-04-30T10:27:00Z">
              <w:r>
                <w:rPr>
                  <w:b/>
                  <w:bCs/>
                  <w:szCs w:val="22"/>
                </w:rPr>
                <w:t xml:space="preserve">Total </w:t>
              </w:r>
            </w:ins>
          </w:p>
        </w:tc>
      </w:tr>
    </w:tbl>
    <w:p w14:paraId="57006E43">
      <w:pPr>
        <w:ind w:left="0" w:firstLine="0"/>
        <w:rPr>
          <w:del w:id="89" w:author="Zeynep Ulusu" w:date="2025-04-25T11:31:00Z"/>
          <w:rFonts w:ascii="72" w:hAnsi="72" w:cs="72"/>
          <w:b/>
          <w:bCs/>
          <w:color w:val="auto"/>
          <w:sz w:val="20"/>
          <w:szCs w:val="20"/>
          <w:u w:val="single"/>
        </w:rPr>
      </w:pPr>
    </w:p>
    <w:p w14:paraId="62B58314">
      <w:pPr>
        <w:ind w:left="0" w:firstLine="0"/>
        <w:rPr>
          <w:del w:id="90" w:author="Zeynep Ulusu" w:date="2025-04-25T11:32:00Z"/>
          <w:rFonts w:ascii="72" w:hAnsi="72" w:cs="72"/>
          <w:b/>
          <w:bCs/>
          <w:color w:val="auto"/>
          <w:sz w:val="20"/>
          <w:szCs w:val="20"/>
          <w:u w:val="single"/>
        </w:rPr>
      </w:pPr>
    </w:p>
    <w:p w14:paraId="11EF87A6">
      <w:pPr>
        <w:ind w:left="0" w:firstLine="0"/>
        <w:rPr>
          <w:rFonts w:ascii="72" w:hAnsi="72" w:cs="72"/>
          <w:sz w:val="20"/>
          <w:szCs w:val="20"/>
        </w:rPr>
      </w:pPr>
      <w:r>
        <w:rPr>
          <w:rFonts w:ascii="72" w:hAnsi="72" w:cs="72"/>
          <w:sz w:val="20"/>
          <w:szCs w:val="20"/>
        </w:rPr>
        <w:t>As specified in the table above, payments will be made based on the amounts indicated for the respective dates. Payments shall be made to the COMPANY's bank account listed below within 30 days of the invoice date. The invoices will be issued by the COMPANY and sent to the CLIENT in the middle of the relevant month. Service breakdowns and, if applicable, expense details will be attached to the invoice.</w:t>
      </w:r>
    </w:p>
    <w:p w14:paraId="2D33B32A">
      <w:pPr>
        <w:rPr>
          <w:rFonts w:ascii="72" w:hAnsi="72" w:cs="72"/>
          <w:sz w:val="20"/>
          <w:szCs w:val="20"/>
        </w:rPr>
      </w:pPr>
    </w:p>
    <w:tbl>
      <w:tblPr>
        <w:tblStyle w:val="19"/>
        <w:tblW w:w="8712" w:type="dxa"/>
        <w:tblInd w:w="476" w:type="dxa"/>
        <w:tblLayout w:type="autofit"/>
        <w:tblCellMar>
          <w:top w:w="0" w:type="dxa"/>
          <w:left w:w="5" w:type="dxa"/>
          <w:bottom w:w="0" w:type="dxa"/>
          <w:right w:w="68" w:type="dxa"/>
        </w:tblCellMar>
      </w:tblPr>
      <w:tblGrid>
        <w:gridCol w:w="3632"/>
        <w:gridCol w:w="93"/>
        <w:gridCol w:w="549"/>
        <w:gridCol w:w="330"/>
        <w:gridCol w:w="181"/>
        <w:gridCol w:w="625"/>
        <w:gridCol w:w="1228"/>
        <w:gridCol w:w="238"/>
        <w:gridCol w:w="694"/>
        <w:gridCol w:w="1142"/>
      </w:tblGrid>
      <w:tr w14:paraId="654784A0">
        <w:trPr>
          <w:trHeight w:val="140" w:hRule="atLeast"/>
        </w:trPr>
        <w:tc>
          <w:tcPr>
            <w:tcW w:w="3632" w:type="dxa"/>
            <w:tcBorders>
              <w:top w:val="single" w:color="000000" w:sz="2" w:space="0"/>
              <w:left w:val="single" w:color="000000" w:sz="2" w:space="0"/>
              <w:bottom w:val="single" w:color="auto" w:sz="4" w:space="0"/>
              <w:right w:val="single" w:color="auto" w:sz="4" w:space="0"/>
            </w:tcBorders>
          </w:tcPr>
          <w:p w14:paraId="336D0D27">
            <w:pPr>
              <w:rPr>
                <w:rFonts w:ascii="72" w:hAnsi="72" w:cs="72"/>
                <w:sz w:val="20"/>
                <w:szCs w:val="20"/>
              </w:rPr>
            </w:pPr>
            <w:r>
              <w:rPr>
                <w:rFonts w:ascii="72" w:hAnsi="72" w:cs="72"/>
                <w:sz w:val="20"/>
                <w:szCs w:val="20"/>
              </w:rPr>
              <w:t>Bank Name</w:t>
            </w:r>
          </w:p>
        </w:tc>
        <w:tc>
          <w:tcPr>
            <w:tcW w:w="93" w:type="dxa"/>
            <w:tcBorders>
              <w:top w:val="single" w:color="auto" w:sz="4" w:space="0"/>
              <w:left w:val="single" w:color="auto" w:sz="4" w:space="0"/>
              <w:bottom w:val="single" w:color="auto" w:sz="4" w:space="0"/>
            </w:tcBorders>
          </w:tcPr>
          <w:p w14:paraId="799E622A">
            <w:pPr>
              <w:rPr>
                <w:rFonts w:ascii="72" w:hAnsi="72" w:cs="72"/>
                <w:sz w:val="20"/>
                <w:szCs w:val="20"/>
              </w:rPr>
            </w:pPr>
          </w:p>
        </w:tc>
        <w:tc>
          <w:tcPr>
            <w:tcW w:w="549" w:type="dxa"/>
            <w:tcBorders>
              <w:top w:val="single" w:color="auto" w:sz="4" w:space="0"/>
              <w:bottom w:val="single" w:color="auto" w:sz="4" w:space="0"/>
            </w:tcBorders>
          </w:tcPr>
          <w:p w14:paraId="4C28CCA9">
            <w:pPr>
              <w:rPr>
                <w:rFonts w:ascii="72" w:hAnsi="72" w:cs="72"/>
                <w:sz w:val="20"/>
                <w:szCs w:val="20"/>
              </w:rPr>
            </w:pPr>
          </w:p>
        </w:tc>
        <w:tc>
          <w:tcPr>
            <w:tcW w:w="330" w:type="dxa"/>
            <w:tcBorders>
              <w:top w:val="single" w:color="auto" w:sz="4" w:space="0"/>
              <w:bottom w:val="single" w:color="auto" w:sz="4" w:space="0"/>
            </w:tcBorders>
          </w:tcPr>
          <w:p w14:paraId="54403C58">
            <w:pPr>
              <w:rPr>
                <w:rFonts w:ascii="72" w:hAnsi="72" w:cs="72"/>
                <w:sz w:val="20"/>
                <w:szCs w:val="20"/>
              </w:rPr>
            </w:pPr>
          </w:p>
        </w:tc>
        <w:tc>
          <w:tcPr>
            <w:tcW w:w="181" w:type="dxa"/>
            <w:tcBorders>
              <w:top w:val="single" w:color="auto" w:sz="4" w:space="0"/>
              <w:bottom w:val="single" w:color="auto" w:sz="4" w:space="0"/>
            </w:tcBorders>
          </w:tcPr>
          <w:p w14:paraId="3F57EAB7">
            <w:pPr>
              <w:rPr>
                <w:rFonts w:ascii="72" w:hAnsi="72" w:cs="72"/>
                <w:sz w:val="20"/>
                <w:szCs w:val="20"/>
              </w:rPr>
            </w:pPr>
          </w:p>
        </w:tc>
        <w:tc>
          <w:tcPr>
            <w:tcW w:w="625" w:type="dxa"/>
            <w:tcBorders>
              <w:top w:val="single" w:color="auto" w:sz="4" w:space="0"/>
              <w:bottom w:val="single" w:color="auto" w:sz="4" w:space="0"/>
            </w:tcBorders>
          </w:tcPr>
          <w:p w14:paraId="2AD433CA">
            <w:pPr>
              <w:rPr>
                <w:rFonts w:ascii="72" w:hAnsi="72" w:cs="72"/>
                <w:sz w:val="20"/>
                <w:szCs w:val="20"/>
              </w:rPr>
            </w:pPr>
          </w:p>
        </w:tc>
        <w:tc>
          <w:tcPr>
            <w:tcW w:w="1228" w:type="dxa"/>
            <w:tcBorders>
              <w:top w:val="single" w:color="auto" w:sz="4" w:space="0"/>
              <w:left w:val="nil"/>
              <w:bottom w:val="single" w:color="auto" w:sz="4" w:space="0"/>
            </w:tcBorders>
          </w:tcPr>
          <w:p w14:paraId="29D3A6E6">
            <w:pPr>
              <w:rPr>
                <w:rFonts w:ascii="72" w:hAnsi="72" w:cs="72"/>
                <w:sz w:val="20"/>
                <w:szCs w:val="20"/>
              </w:rPr>
            </w:pPr>
            <w:r>
              <w:rPr>
                <w:rFonts w:ascii="72" w:hAnsi="72" w:cs="72"/>
                <w:sz w:val="20"/>
                <w:szCs w:val="20"/>
              </w:rPr>
              <w:t xml:space="preserve">IBAN </w:t>
            </w:r>
          </w:p>
        </w:tc>
        <w:tc>
          <w:tcPr>
            <w:tcW w:w="238" w:type="dxa"/>
            <w:tcBorders>
              <w:top w:val="single" w:color="auto" w:sz="4" w:space="0"/>
              <w:bottom w:val="single" w:color="auto" w:sz="4" w:space="0"/>
            </w:tcBorders>
          </w:tcPr>
          <w:p w14:paraId="37B68937">
            <w:pPr>
              <w:rPr>
                <w:rFonts w:ascii="72" w:hAnsi="72" w:cs="72"/>
                <w:sz w:val="20"/>
                <w:szCs w:val="20"/>
              </w:rPr>
            </w:pPr>
          </w:p>
        </w:tc>
        <w:tc>
          <w:tcPr>
            <w:tcW w:w="694" w:type="dxa"/>
            <w:tcBorders>
              <w:top w:val="single" w:color="auto" w:sz="4" w:space="0"/>
              <w:bottom w:val="single" w:color="auto" w:sz="4" w:space="0"/>
              <w:right w:val="single" w:color="auto" w:sz="4" w:space="0"/>
            </w:tcBorders>
          </w:tcPr>
          <w:p w14:paraId="70BADDA4">
            <w:pPr>
              <w:rPr>
                <w:rFonts w:ascii="72" w:hAnsi="72" w:cs="72"/>
                <w:sz w:val="20"/>
                <w:szCs w:val="20"/>
              </w:rPr>
            </w:pPr>
          </w:p>
        </w:tc>
        <w:tc>
          <w:tcPr>
            <w:tcW w:w="1142" w:type="dxa"/>
            <w:tcBorders>
              <w:top w:val="single" w:color="auto" w:sz="4" w:space="0"/>
              <w:left w:val="single" w:color="auto" w:sz="4" w:space="0"/>
              <w:bottom w:val="single" w:color="auto" w:sz="4" w:space="0"/>
              <w:right w:val="single" w:color="auto" w:sz="4" w:space="0"/>
            </w:tcBorders>
          </w:tcPr>
          <w:p w14:paraId="4BD5D48A">
            <w:pPr>
              <w:rPr>
                <w:rFonts w:ascii="72" w:hAnsi="72" w:cs="72"/>
                <w:sz w:val="20"/>
                <w:szCs w:val="20"/>
              </w:rPr>
            </w:pPr>
            <w:r>
              <w:rPr>
                <w:rFonts w:ascii="72" w:hAnsi="72" w:cs="72"/>
                <w:sz w:val="20"/>
                <w:szCs w:val="20"/>
              </w:rPr>
              <w:t>Currency</w:t>
            </w:r>
          </w:p>
        </w:tc>
      </w:tr>
      <w:tr w14:paraId="631C51D2">
        <w:trPr>
          <w:trHeight w:val="285" w:hRule="atLeast"/>
        </w:trPr>
        <w:tc>
          <w:tcPr>
            <w:tcW w:w="3632" w:type="dxa"/>
            <w:tcBorders>
              <w:top w:val="single" w:color="auto" w:sz="4" w:space="0"/>
              <w:left w:val="single" w:color="auto" w:sz="4" w:space="0"/>
              <w:bottom w:val="single" w:color="auto" w:sz="4" w:space="0"/>
              <w:right w:val="single" w:color="auto" w:sz="4" w:space="0"/>
            </w:tcBorders>
          </w:tcPr>
          <w:p w14:paraId="03B7EDCF">
            <w:pPr>
              <w:jc w:val="center"/>
              <w:rPr>
                <w:rFonts w:ascii="72" w:hAnsi="72" w:cs="72"/>
                <w:sz w:val="20"/>
                <w:szCs w:val="20"/>
              </w:rPr>
            </w:pPr>
            <w:r>
              <w:rPr>
                <w:rFonts w:ascii="72" w:hAnsi="72" w:cs="72"/>
                <w:sz w:val="20"/>
                <w:szCs w:val="20"/>
              </w:rPr>
              <w:t>AKBANK MERSİN SERBEST ŞUBESİ</w:t>
            </w:r>
          </w:p>
        </w:tc>
        <w:tc>
          <w:tcPr>
            <w:tcW w:w="3938" w:type="dxa"/>
            <w:gridSpan w:val="8"/>
            <w:tcBorders>
              <w:top w:val="single" w:color="000000" w:sz="2" w:space="0"/>
              <w:left w:val="single" w:color="auto" w:sz="4" w:space="0"/>
              <w:bottom w:val="single" w:color="000000" w:sz="2" w:space="0"/>
              <w:right w:val="single" w:color="000000" w:sz="2" w:space="0"/>
            </w:tcBorders>
          </w:tcPr>
          <w:p w14:paraId="422ABF18">
            <w:pPr>
              <w:jc w:val="center"/>
              <w:rPr>
                <w:rFonts w:ascii="72" w:hAnsi="72" w:cs="72"/>
                <w:sz w:val="20"/>
                <w:szCs w:val="20"/>
              </w:rPr>
            </w:pPr>
            <w:r>
              <w:rPr>
                <w:rFonts w:ascii="72" w:hAnsi="72" w:cs="72"/>
                <w:sz w:val="20"/>
                <w:szCs w:val="20"/>
              </w:rPr>
              <w:t>TR2600046006220360000098S9</w:t>
            </w:r>
          </w:p>
        </w:tc>
        <w:tc>
          <w:tcPr>
            <w:tcW w:w="1142" w:type="dxa"/>
            <w:tcBorders>
              <w:top w:val="single" w:color="000000" w:sz="2" w:space="0"/>
              <w:left w:val="single" w:color="000000" w:sz="2" w:space="0"/>
              <w:bottom w:val="single" w:color="000000" w:sz="2" w:space="0"/>
              <w:right w:val="single" w:color="000000" w:sz="2" w:space="0"/>
            </w:tcBorders>
          </w:tcPr>
          <w:p w14:paraId="7CF1CB97">
            <w:pPr>
              <w:jc w:val="center"/>
              <w:rPr>
                <w:rFonts w:ascii="72" w:hAnsi="72" w:cs="72"/>
                <w:sz w:val="20"/>
                <w:szCs w:val="20"/>
              </w:rPr>
            </w:pPr>
            <w:r>
              <w:rPr>
                <w:rFonts w:ascii="72" w:hAnsi="72" w:cs="72"/>
                <w:sz w:val="20"/>
                <w:szCs w:val="20"/>
              </w:rPr>
              <w:t>EUR</w:t>
            </w:r>
          </w:p>
        </w:tc>
      </w:tr>
    </w:tbl>
    <w:p w14:paraId="507BC9C4">
      <w:pPr>
        <w:rPr>
          <w:rFonts w:ascii="72" w:hAnsi="72" w:cs="72"/>
          <w:sz w:val="20"/>
          <w:szCs w:val="20"/>
        </w:rPr>
      </w:pPr>
    </w:p>
    <w:p w14:paraId="37F8544C">
      <w:pPr>
        <w:rPr>
          <w:rFonts w:ascii="72" w:hAnsi="72" w:cs="72"/>
          <w:sz w:val="20"/>
          <w:szCs w:val="20"/>
        </w:rPr>
      </w:pPr>
    </w:p>
    <w:p w14:paraId="4CC6B742">
      <w:pPr>
        <w:rPr>
          <w:rFonts w:ascii="72" w:hAnsi="72" w:cs="72"/>
          <w:sz w:val="20"/>
          <w:szCs w:val="20"/>
        </w:rPr>
      </w:pPr>
    </w:p>
    <w:p w14:paraId="7E713C09">
      <w:pPr>
        <w:rPr>
          <w:rFonts w:ascii="72" w:hAnsi="72" w:cs="72"/>
          <w:sz w:val="20"/>
          <w:szCs w:val="20"/>
        </w:rPr>
      </w:pPr>
    </w:p>
    <w:p w14:paraId="59191609">
      <w:pPr>
        <w:rPr>
          <w:rFonts w:ascii="72" w:hAnsi="72" w:cs="72"/>
          <w:sz w:val="20"/>
          <w:szCs w:val="20"/>
        </w:rPr>
      </w:pPr>
    </w:p>
    <w:p w14:paraId="326F3F59">
      <w:pPr>
        <w:rPr>
          <w:rFonts w:ascii="72" w:hAnsi="72" w:cs="72"/>
          <w:sz w:val="20"/>
          <w:szCs w:val="20"/>
        </w:rPr>
      </w:pPr>
    </w:p>
    <w:p w14:paraId="70DDF845">
      <w:pPr>
        <w:rPr>
          <w:rFonts w:ascii="72" w:hAnsi="72" w:cs="72"/>
          <w:sz w:val="20"/>
          <w:szCs w:val="20"/>
        </w:rPr>
      </w:pPr>
    </w:p>
    <w:p w14:paraId="0E8A5F16">
      <w:pPr>
        <w:rPr>
          <w:rFonts w:ascii="72" w:hAnsi="72" w:cs="72"/>
          <w:sz w:val="20"/>
          <w:szCs w:val="20"/>
        </w:rPr>
      </w:pPr>
    </w:p>
    <w:p w14:paraId="6D6E97BF">
      <w:pPr>
        <w:pStyle w:val="3"/>
        <w:spacing w:after="0" w:line="240" w:lineRule="auto"/>
        <w:ind w:left="0" w:firstLine="0"/>
        <w:rPr>
          <w:rFonts w:cs="72"/>
          <w:b w:val="0"/>
          <w:sz w:val="20"/>
          <w:szCs w:val="20"/>
        </w:rPr>
      </w:pPr>
      <w:r>
        <w:rPr>
          <w:rFonts w:cs="72"/>
          <w:b w:val="0"/>
          <w:sz w:val="20"/>
          <w:szCs w:val="20"/>
        </w:rPr>
        <w:t>9. Project Proposed Timeline*</w:t>
      </w:r>
    </w:p>
    <w:p w14:paraId="46C06289">
      <w:pPr>
        <w:pStyle w:val="22"/>
        <w:ind w:left="446" w:firstLine="0"/>
        <w:rPr>
          <w:rFonts w:ascii="72" w:hAnsi="72" w:cs="72"/>
          <w:sz w:val="20"/>
          <w:szCs w:val="20"/>
        </w:rPr>
      </w:pPr>
    </w:p>
    <w:p w14:paraId="5D910E30">
      <w:pPr>
        <w:ind w:left="0" w:firstLine="0"/>
        <w:rPr>
          <w:rFonts w:ascii="72" w:hAnsi="72" w:cs="72"/>
          <w:sz w:val="20"/>
          <w:szCs w:val="20"/>
        </w:rPr>
      </w:pPr>
      <w:r>
        <w:rPr>
          <w:rFonts w:ascii="72" w:hAnsi="72" w:cs="72"/>
          <w:sz w:val="20"/>
          <w:szCs w:val="20"/>
        </w:rPr>
        <w:t>There is flexibility to evaluate the project scope after the design phase and, if necessary, plan the work based on this contract as a reference</w:t>
      </w:r>
    </w:p>
    <w:p w14:paraId="20DA4146">
      <w:pPr>
        <w:rPr>
          <w:rFonts w:ascii="72" w:hAnsi="72" w:cs="72"/>
          <w:sz w:val="20"/>
          <w:szCs w:val="20"/>
        </w:rPr>
      </w:pPr>
    </w:p>
    <w:p w14:paraId="7006DB3D">
      <w:pPr>
        <w:rPr>
          <w:rFonts w:ascii="72" w:hAnsi="72" w:cs="72"/>
          <w:sz w:val="20"/>
          <w:szCs w:val="20"/>
        </w:rPr>
      </w:pPr>
    </w:p>
    <w:p w14:paraId="5215B7EF">
      <w:pPr>
        <w:rPr>
          <w:rFonts w:ascii="72" w:hAnsi="72" w:cs="72"/>
          <w:sz w:val="20"/>
          <w:szCs w:val="20"/>
        </w:rPr>
      </w:pPr>
      <w:ins w:id="91" w:author="OzanGencer [2]" w:date="2025-05-15T14:39:21Z">
        <w:r>
          <w:rPr/>
          <w:drawing>
            <wp:inline distT="0" distB="0" distL="114300" distR="114300">
              <wp:extent cx="5758180" cy="1656080"/>
              <wp:effectExtent l="0" t="0" r="7620" b="203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0"/>
                      <a:stretch>
                        <a:fillRect/>
                      </a:stretch>
                    </pic:blipFill>
                    <pic:spPr>
                      <a:xfrm>
                        <a:off x="0" y="0"/>
                        <a:ext cx="5758180" cy="1656080"/>
                      </a:xfrm>
                      <a:prstGeom prst="rect">
                        <a:avLst/>
                      </a:prstGeom>
                      <a:noFill/>
                      <a:ln>
                        <a:noFill/>
                      </a:ln>
                    </pic:spPr>
                  </pic:pic>
                </a:graphicData>
              </a:graphic>
            </wp:inline>
          </w:drawing>
        </w:r>
      </w:ins>
      <w:ins w:id="93" w:author="OzanGencer" w:date="2025-04-25T10:49:00Z">
        <w:del w:id="94" w:author="OzanGencer [2]" w:date="2025-05-15T14:39:21Z">
          <w:r>
            <w:rPr/>
            <w:drawing>
              <wp:inline distT="0" distB="0" distL="114300" distR="114300">
                <wp:extent cx="5758815" cy="2498090"/>
                <wp:effectExtent l="0" t="0" r="6985" b="165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1"/>
                        <a:stretch>
                          <a:fillRect/>
                        </a:stretch>
                      </pic:blipFill>
                      <pic:spPr>
                        <a:xfrm>
                          <a:off x="0" y="0"/>
                          <a:ext cx="5758815" cy="2498090"/>
                        </a:xfrm>
                        <a:prstGeom prst="rect">
                          <a:avLst/>
                        </a:prstGeom>
                        <a:noFill/>
                        <a:ln>
                          <a:noFill/>
                        </a:ln>
                      </pic:spPr>
                    </pic:pic>
                  </a:graphicData>
                </a:graphic>
              </wp:inline>
            </w:drawing>
          </w:r>
        </w:del>
      </w:ins>
      <w:del w:id="97" w:author="OzanGencer" w:date="2025-04-25T10:46:00Z">
        <w:r>
          <w:rPr>
            <w:rFonts w:ascii="72" w:hAnsi="72" w:cs="72"/>
            <w:sz w:val="20"/>
            <w:szCs w:val="20"/>
          </w:rPr>
          <w:drawing>
            <wp:inline distT="0" distB="0" distL="114300" distR="114300">
              <wp:extent cx="6475095" cy="1878330"/>
              <wp:effectExtent l="0" t="0" r="1905" b="7620"/>
              <wp:docPr id="1"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number of bars&#10;&#10;Description automatically generated with medium confidence"/>
                      <pic:cNvPicPr>
                        <a:picLocks noChangeAspect="1"/>
                      </pic:cNvPicPr>
                    </pic:nvPicPr>
                    <pic:blipFill>
                      <a:blip r:embed="rId22"/>
                      <a:stretch>
                        <a:fillRect/>
                      </a:stretch>
                    </pic:blipFill>
                    <pic:spPr>
                      <a:xfrm>
                        <a:off x="0" y="0"/>
                        <a:ext cx="6509355" cy="1888625"/>
                      </a:xfrm>
                      <a:prstGeom prst="rect">
                        <a:avLst/>
                      </a:prstGeom>
                      <a:noFill/>
                      <a:ln>
                        <a:noFill/>
                      </a:ln>
                    </pic:spPr>
                  </pic:pic>
                </a:graphicData>
              </a:graphic>
            </wp:inline>
          </w:drawing>
        </w:r>
      </w:del>
    </w:p>
    <w:p w14:paraId="263E2092">
      <w:pPr>
        <w:ind w:left="0" w:firstLine="0"/>
        <w:rPr>
          <w:rFonts w:ascii="72" w:hAnsi="72" w:cs="72"/>
          <w:sz w:val="20"/>
          <w:szCs w:val="20"/>
        </w:rPr>
        <w:pPrChange w:id="99" w:author="OzanGencer [2]" w:date="2025-05-15T14:39:42Z">
          <w:pPr/>
        </w:pPrChange>
      </w:pPr>
      <w:bookmarkStart w:id="2" w:name="_GoBack"/>
      <w:bookmarkEnd w:id="2"/>
    </w:p>
    <w:p w14:paraId="38744539">
      <w:pPr>
        <w:rPr>
          <w:rFonts w:ascii="72" w:hAnsi="72" w:cs="72"/>
          <w:sz w:val="20"/>
          <w:szCs w:val="20"/>
        </w:rPr>
      </w:pPr>
    </w:p>
    <w:p w14:paraId="5F9080C9">
      <w:pPr>
        <w:rPr>
          <w:rFonts w:ascii="72" w:hAnsi="72" w:cs="72"/>
          <w:sz w:val="20"/>
          <w:szCs w:val="20"/>
        </w:rPr>
      </w:pPr>
    </w:p>
    <w:p w14:paraId="45A97A22">
      <w:pPr>
        <w:ind w:left="0" w:firstLine="0"/>
        <w:rPr>
          <w:ins w:id="101" w:author="OzanGencer [2]" w:date="2025-05-15T14:39:36Z"/>
          <w:rFonts w:ascii="72" w:hAnsi="72" w:cs="72"/>
          <w:sz w:val="20"/>
          <w:szCs w:val="20"/>
        </w:rPr>
        <w:pPrChange w:id="100" w:author="OzanGencer [2]" w:date="2025-05-15T14:39:35Z">
          <w:pPr/>
        </w:pPrChange>
      </w:pPr>
    </w:p>
    <w:p w14:paraId="2A33DD34">
      <w:pPr>
        <w:ind w:left="0" w:firstLine="0"/>
        <w:rPr>
          <w:del w:id="103" w:author="OzanGencer [2]" w:date="2025-05-15T14:39:35Z"/>
          <w:rFonts w:ascii="72" w:hAnsi="72" w:cs="72"/>
          <w:sz w:val="20"/>
          <w:szCs w:val="20"/>
        </w:rPr>
        <w:pPrChange w:id="102" w:author="OzanGencer [2]" w:date="2025-05-15T14:39:35Z">
          <w:pPr/>
        </w:pPrChange>
      </w:pPr>
    </w:p>
    <w:p w14:paraId="11BF3F66">
      <w:pPr>
        <w:ind w:left="0" w:firstLine="0"/>
        <w:rPr>
          <w:del w:id="105" w:author="OzanGencer [2]" w:date="2025-05-15T14:39:34Z"/>
          <w:rFonts w:ascii="72" w:hAnsi="72" w:cs="72"/>
          <w:sz w:val="20"/>
          <w:szCs w:val="20"/>
        </w:rPr>
        <w:pPrChange w:id="104" w:author="OzanGencer [2]" w:date="2025-05-15T14:39:34Z">
          <w:pPr/>
        </w:pPrChange>
      </w:pPr>
    </w:p>
    <w:p w14:paraId="70EFE5BF">
      <w:pPr>
        <w:ind w:left="0" w:firstLine="0"/>
        <w:rPr>
          <w:del w:id="107" w:author="OzanGencer [2]" w:date="2025-05-15T14:39:33Z"/>
          <w:rFonts w:ascii="72" w:hAnsi="72" w:cs="72"/>
          <w:sz w:val="20"/>
          <w:szCs w:val="20"/>
        </w:rPr>
        <w:pPrChange w:id="106" w:author="OzanGencer [2]" w:date="2025-05-15T14:39:33Z">
          <w:pPr/>
        </w:pPrChange>
      </w:pPr>
    </w:p>
    <w:p w14:paraId="3E4DCB58">
      <w:pPr>
        <w:ind w:left="0" w:firstLine="0"/>
        <w:rPr>
          <w:rFonts w:ascii="72" w:hAnsi="72" w:cs="72"/>
          <w:sz w:val="20"/>
          <w:szCs w:val="20"/>
        </w:rPr>
        <w:pPrChange w:id="108" w:author="OzanGencer [2]" w:date="2025-05-15T14:39:32Z">
          <w:pPr/>
        </w:pPrChange>
      </w:pPr>
    </w:p>
    <w:p w14:paraId="497ECBA8">
      <w:pPr>
        <w:rPr>
          <w:rFonts w:ascii="72" w:hAnsi="72" w:cs="72"/>
          <w:sz w:val="20"/>
          <w:szCs w:val="20"/>
        </w:rPr>
      </w:pPr>
    </w:p>
    <w:p w14:paraId="2057B9F5">
      <w:pPr>
        <w:ind w:left="0" w:firstLine="0"/>
        <w:rPr>
          <w:rFonts w:ascii="72" w:hAnsi="72" w:cs="72"/>
          <w:sz w:val="20"/>
          <w:szCs w:val="20"/>
        </w:rPr>
      </w:pPr>
      <w:r>
        <w:rPr>
          <w:rFonts w:ascii="72" w:hAnsi="72" w:cs="72"/>
          <w:sz w:val="20"/>
          <w:szCs w:val="20"/>
        </w:rPr>
        <w:t>10. Representatives of Parties: Parties have designated the following persons as the addressees of the other party during provision of the Services. When the authorized representative is changed, the other party shall be informed in writing.</w:t>
      </w:r>
    </w:p>
    <w:p w14:paraId="6085C23F">
      <w:pPr>
        <w:rPr>
          <w:rFonts w:ascii="72" w:hAnsi="72" w:cs="72"/>
          <w:sz w:val="20"/>
          <w:szCs w:val="20"/>
        </w:rPr>
      </w:pPr>
    </w:p>
    <w:p w14:paraId="0679C75A">
      <w:pPr>
        <w:rPr>
          <w:rFonts w:ascii="72" w:hAnsi="72" w:cs="72"/>
          <w:sz w:val="20"/>
          <w:szCs w:val="20"/>
        </w:rPr>
      </w:pPr>
    </w:p>
    <w:p w14:paraId="08E180B8">
      <w:pPr>
        <w:tabs>
          <w:tab w:val="center" w:pos="1627"/>
          <w:tab w:val="center" w:pos="4877"/>
        </w:tabs>
        <w:ind w:left="0" w:firstLine="0"/>
        <w:rPr>
          <w:rFonts w:ascii="72" w:hAnsi="72" w:cs="72"/>
          <w:sz w:val="20"/>
          <w:szCs w:val="20"/>
        </w:rPr>
      </w:pPr>
      <w:r>
        <w:rPr>
          <w:rFonts w:ascii="72" w:hAnsi="72" w:cs="72"/>
          <w:sz w:val="20"/>
          <w:szCs w:val="20"/>
        </w:rPr>
        <w:t>Ciient Representative:</w:t>
      </w:r>
      <w:r>
        <w:rPr>
          <w:rFonts w:ascii="72" w:hAnsi="72" w:cs="72"/>
          <w:sz w:val="20"/>
          <w:szCs w:val="20"/>
        </w:rPr>
        <w:tab/>
      </w:r>
      <w:r>
        <w:rPr>
          <w:rFonts w:ascii="72" w:hAnsi="72" w:cs="72"/>
          <w:sz w:val="20"/>
          <w:szCs w:val="20"/>
        </w:rPr>
        <w:t xml:space="preserve">                                 e-mail address: .</w:t>
      </w:r>
      <w:r>
        <w:rPr>
          <w:rFonts w:ascii="72" w:hAnsi="72" w:cs="72"/>
          <w:sz w:val="20"/>
          <w:szCs w:val="20"/>
        </w:rPr>
        <w:drawing>
          <wp:inline distT="0" distB="0" distL="0" distR="0">
            <wp:extent cx="103505" cy="17780"/>
            <wp:effectExtent l="0" t="0" r="0" b="0"/>
            <wp:docPr id="56304" name="Picture 56304"/>
            <wp:cNvGraphicFramePr/>
            <a:graphic xmlns:a="http://schemas.openxmlformats.org/drawingml/2006/main">
              <a:graphicData uri="http://schemas.openxmlformats.org/drawingml/2006/picture">
                <pic:pic xmlns:pic="http://schemas.openxmlformats.org/drawingml/2006/picture">
                  <pic:nvPicPr>
                    <pic:cNvPr id="56304" name="Picture 56304"/>
                    <pic:cNvPicPr/>
                  </pic:nvPicPr>
                  <pic:blipFill>
                    <a:blip r:embed="rId23"/>
                    <a:stretch>
                      <a:fillRect/>
                    </a:stretch>
                  </pic:blipFill>
                  <pic:spPr>
                    <a:xfrm>
                      <a:off x="0" y="0"/>
                      <a:ext cx="103632" cy="18293"/>
                    </a:xfrm>
                    <a:prstGeom prst="rect">
                      <a:avLst/>
                    </a:prstGeom>
                  </pic:spPr>
                </pic:pic>
              </a:graphicData>
            </a:graphic>
          </wp:inline>
        </w:drawing>
      </w:r>
    </w:p>
    <w:p w14:paraId="4E13CF16">
      <w:pPr>
        <w:rPr>
          <w:rFonts w:ascii="72" w:hAnsi="72" w:cs="72"/>
          <w:sz w:val="20"/>
          <w:szCs w:val="20"/>
          <w:u w:val="single" w:color="000000"/>
        </w:rPr>
      </w:pPr>
      <w:r>
        <w:rPr>
          <w:rFonts w:ascii="72" w:hAnsi="72" w:cs="72"/>
          <w:sz w:val="20"/>
          <w:szCs w:val="20"/>
        </w:rPr>
        <w:t xml:space="preserve">Company Representative:    Serkan Yıldırım                     e-mail address: </w:t>
      </w:r>
      <w:r>
        <w:fldChar w:fldCharType="begin"/>
      </w:r>
      <w:r>
        <w:instrText xml:space="preserve"> HYPERLINK "mailto:serkan.yildirim@solviads.com" </w:instrText>
      </w:r>
      <w:r>
        <w:fldChar w:fldCharType="separate"/>
      </w:r>
      <w:r>
        <w:rPr>
          <w:rStyle w:val="12"/>
          <w:rFonts w:ascii="72" w:hAnsi="72" w:cs="72"/>
          <w:sz w:val="20"/>
          <w:szCs w:val="20"/>
        </w:rPr>
        <w:t>serkan.yildirim@solviads.com</w:t>
      </w:r>
      <w:r>
        <w:rPr>
          <w:rStyle w:val="12"/>
          <w:rFonts w:ascii="72" w:hAnsi="72" w:cs="72"/>
          <w:sz w:val="20"/>
          <w:szCs w:val="20"/>
        </w:rPr>
        <w:fldChar w:fldCharType="end"/>
      </w:r>
    </w:p>
    <w:p w14:paraId="68FC5A54">
      <w:pPr>
        <w:rPr>
          <w:rFonts w:ascii="72" w:hAnsi="72" w:cs="72"/>
          <w:sz w:val="20"/>
          <w:szCs w:val="20"/>
          <w:u w:val="single" w:color="000000"/>
        </w:rPr>
      </w:pPr>
    </w:p>
    <w:p w14:paraId="34223277">
      <w:pPr>
        <w:rPr>
          <w:rFonts w:ascii="72" w:hAnsi="72" w:cs="72"/>
          <w:sz w:val="20"/>
          <w:szCs w:val="20"/>
        </w:rPr>
      </w:pPr>
    </w:p>
    <w:tbl>
      <w:tblPr>
        <w:tblStyle w:val="19"/>
        <w:tblW w:w="8108" w:type="dxa"/>
        <w:tblInd w:w="518" w:type="dxa"/>
        <w:tblLayout w:type="autofit"/>
        <w:tblCellMar>
          <w:top w:w="0" w:type="dxa"/>
          <w:left w:w="10" w:type="dxa"/>
          <w:bottom w:w="7" w:type="dxa"/>
          <w:right w:w="10" w:type="dxa"/>
        </w:tblCellMar>
      </w:tblPr>
      <w:tblGrid>
        <w:gridCol w:w="2582"/>
        <w:gridCol w:w="677"/>
        <w:gridCol w:w="830"/>
        <w:gridCol w:w="4019"/>
      </w:tblGrid>
      <w:tr w14:paraId="7DF9D865">
        <w:trPr>
          <w:trHeight w:val="369" w:hRule="atLeast"/>
        </w:trPr>
        <w:tc>
          <w:tcPr>
            <w:tcW w:w="2582" w:type="dxa"/>
            <w:tcBorders>
              <w:top w:val="single" w:color="000000" w:sz="2" w:space="0"/>
              <w:left w:val="single" w:color="000000" w:sz="2" w:space="0"/>
              <w:bottom w:val="single" w:color="000000" w:sz="2" w:space="0"/>
              <w:right w:val="nil"/>
            </w:tcBorders>
          </w:tcPr>
          <w:p w14:paraId="1EF6D2ED">
            <w:pPr>
              <w:rPr>
                <w:rFonts w:ascii="72" w:hAnsi="72" w:cs="72"/>
                <w:sz w:val="20"/>
                <w:szCs w:val="20"/>
              </w:rPr>
            </w:pPr>
            <w:r>
              <w:rPr>
                <w:rFonts w:ascii="72" w:hAnsi="72" w:cs="72"/>
                <w:sz w:val="20"/>
                <w:szCs w:val="20"/>
              </w:rPr>
              <w:t xml:space="preserve">Solvia </w:t>
            </w:r>
          </w:p>
        </w:tc>
        <w:tc>
          <w:tcPr>
            <w:tcW w:w="1507" w:type="dxa"/>
            <w:gridSpan w:val="2"/>
            <w:tcBorders>
              <w:top w:val="single" w:color="000000" w:sz="2" w:space="0"/>
              <w:left w:val="nil"/>
              <w:bottom w:val="single" w:color="000000" w:sz="2" w:space="0"/>
              <w:right w:val="single" w:color="000000" w:sz="2" w:space="0"/>
            </w:tcBorders>
            <w:vAlign w:val="bottom"/>
          </w:tcPr>
          <w:p w14:paraId="7E06A3D0">
            <w:pPr>
              <w:rPr>
                <w:rFonts w:ascii="72" w:hAnsi="72" w:cs="72"/>
                <w:sz w:val="20"/>
                <w:szCs w:val="20"/>
              </w:rPr>
            </w:pPr>
            <w:r>
              <w:rPr>
                <w:rFonts w:ascii="72" w:hAnsi="72" w:cs="72"/>
                <w:sz w:val="20"/>
                <w:szCs w:val="20"/>
              </w:rPr>
              <w:drawing>
                <wp:inline distT="0" distB="0" distL="0" distR="0">
                  <wp:extent cx="469265" cy="115570"/>
                  <wp:effectExtent l="0" t="0" r="0" b="0"/>
                  <wp:docPr id="32308" name="Picture 32308"/>
                  <wp:cNvGraphicFramePr/>
                  <a:graphic xmlns:a="http://schemas.openxmlformats.org/drawingml/2006/main">
                    <a:graphicData uri="http://schemas.openxmlformats.org/drawingml/2006/picture">
                      <pic:pic xmlns:pic="http://schemas.openxmlformats.org/drawingml/2006/picture">
                        <pic:nvPicPr>
                          <pic:cNvPr id="32308" name="Picture 32308"/>
                          <pic:cNvPicPr/>
                        </pic:nvPicPr>
                        <pic:blipFill>
                          <a:blip r:embed="rId24"/>
                          <a:stretch>
                            <a:fillRect/>
                          </a:stretch>
                        </pic:blipFill>
                        <pic:spPr>
                          <a:xfrm>
                            <a:off x="0" y="0"/>
                            <a:ext cx="469392" cy="115857"/>
                          </a:xfrm>
                          <a:prstGeom prst="rect">
                            <a:avLst/>
                          </a:prstGeom>
                        </pic:spPr>
                      </pic:pic>
                    </a:graphicData>
                  </a:graphic>
                </wp:inline>
              </w:drawing>
            </w:r>
          </w:p>
        </w:tc>
        <w:tc>
          <w:tcPr>
            <w:tcW w:w="4019" w:type="dxa"/>
            <w:tcBorders>
              <w:top w:val="single" w:color="000000" w:sz="2" w:space="0"/>
              <w:left w:val="single" w:color="000000" w:sz="2" w:space="0"/>
              <w:bottom w:val="single" w:color="000000" w:sz="2" w:space="0"/>
              <w:right w:val="single" w:color="000000" w:sz="2" w:space="0"/>
            </w:tcBorders>
          </w:tcPr>
          <w:p w14:paraId="5FC75AF8">
            <w:pPr>
              <w:jc w:val="center"/>
              <w:rPr>
                <w:rFonts w:ascii="72" w:hAnsi="72" w:cs="72"/>
                <w:sz w:val="20"/>
                <w:szCs w:val="20"/>
              </w:rPr>
            </w:pPr>
            <w:r>
              <w:rPr>
                <w:rFonts w:ascii="72" w:hAnsi="72" w:cs="72"/>
                <w:sz w:val="20"/>
                <w:szCs w:val="20"/>
              </w:rPr>
              <w:t xml:space="preserve">Maxion </w:t>
            </w:r>
          </w:p>
        </w:tc>
      </w:tr>
      <w:tr w14:paraId="43362AAD">
        <w:trPr>
          <w:trHeight w:val="371" w:hRule="atLeast"/>
        </w:trPr>
        <w:tc>
          <w:tcPr>
            <w:tcW w:w="2582" w:type="dxa"/>
            <w:tcBorders>
              <w:top w:val="single" w:color="000000" w:sz="2" w:space="0"/>
              <w:left w:val="single" w:color="000000" w:sz="2" w:space="0"/>
              <w:bottom w:val="single" w:color="000000" w:sz="2" w:space="0"/>
              <w:right w:val="nil"/>
            </w:tcBorders>
          </w:tcPr>
          <w:p w14:paraId="74EFA801">
            <w:pPr>
              <w:rPr>
                <w:rFonts w:ascii="72" w:hAnsi="72" w:cs="72"/>
                <w:sz w:val="20"/>
                <w:szCs w:val="20"/>
              </w:rPr>
            </w:pPr>
          </w:p>
        </w:tc>
        <w:tc>
          <w:tcPr>
            <w:tcW w:w="677" w:type="dxa"/>
            <w:tcBorders>
              <w:top w:val="single" w:color="000000" w:sz="2" w:space="0"/>
              <w:left w:val="nil"/>
              <w:bottom w:val="single" w:color="000000" w:sz="2" w:space="0"/>
              <w:right w:val="nil"/>
            </w:tcBorders>
          </w:tcPr>
          <w:p w14:paraId="290D1E62">
            <w:pPr>
              <w:rPr>
                <w:rFonts w:ascii="72" w:hAnsi="72" w:cs="72"/>
                <w:sz w:val="20"/>
                <w:szCs w:val="20"/>
              </w:rPr>
            </w:pPr>
          </w:p>
        </w:tc>
        <w:tc>
          <w:tcPr>
            <w:tcW w:w="830" w:type="dxa"/>
            <w:tcBorders>
              <w:top w:val="single" w:color="000000" w:sz="2" w:space="0"/>
              <w:left w:val="nil"/>
              <w:bottom w:val="single" w:color="000000" w:sz="2" w:space="0"/>
              <w:right w:val="single" w:color="000000" w:sz="2" w:space="0"/>
            </w:tcBorders>
            <w:vAlign w:val="bottom"/>
          </w:tcPr>
          <w:p w14:paraId="77535E5B">
            <w:pPr>
              <w:rPr>
                <w:rFonts w:ascii="72" w:hAnsi="72" w:cs="72"/>
                <w:sz w:val="20"/>
                <w:szCs w:val="20"/>
              </w:rPr>
            </w:pPr>
          </w:p>
        </w:tc>
        <w:tc>
          <w:tcPr>
            <w:tcW w:w="4019" w:type="dxa"/>
            <w:tcBorders>
              <w:top w:val="single" w:color="000000" w:sz="2" w:space="0"/>
              <w:left w:val="single" w:color="000000" w:sz="2" w:space="0"/>
              <w:bottom w:val="single" w:color="000000" w:sz="2" w:space="0"/>
              <w:right w:val="single" w:color="000000" w:sz="2" w:space="0"/>
            </w:tcBorders>
          </w:tcPr>
          <w:p w14:paraId="5457B135">
            <w:pPr>
              <w:rPr>
                <w:rFonts w:ascii="72" w:hAnsi="72" w:cs="72"/>
                <w:sz w:val="20"/>
                <w:szCs w:val="20"/>
              </w:rPr>
            </w:pPr>
          </w:p>
        </w:tc>
      </w:tr>
      <w:tr w14:paraId="7E0045CD">
        <w:trPr>
          <w:trHeight w:val="369" w:hRule="atLeast"/>
        </w:trPr>
        <w:tc>
          <w:tcPr>
            <w:tcW w:w="2582" w:type="dxa"/>
            <w:tcBorders>
              <w:top w:val="single" w:color="000000" w:sz="2" w:space="0"/>
              <w:left w:val="single" w:color="000000" w:sz="2" w:space="0"/>
              <w:bottom w:val="single" w:color="000000" w:sz="2" w:space="0"/>
              <w:right w:val="nil"/>
            </w:tcBorders>
            <w:vAlign w:val="bottom"/>
          </w:tcPr>
          <w:p w14:paraId="10100252">
            <w:pPr>
              <w:rPr>
                <w:rFonts w:ascii="72" w:hAnsi="72" w:cs="72"/>
                <w:sz w:val="20"/>
                <w:szCs w:val="20"/>
              </w:rPr>
            </w:pPr>
          </w:p>
        </w:tc>
        <w:tc>
          <w:tcPr>
            <w:tcW w:w="1507" w:type="dxa"/>
            <w:gridSpan w:val="2"/>
            <w:tcBorders>
              <w:top w:val="single" w:color="000000" w:sz="2" w:space="0"/>
              <w:left w:val="nil"/>
              <w:bottom w:val="single" w:color="000000" w:sz="2" w:space="0"/>
              <w:right w:val="single" w:color="000000" w:sz="2" w:space="0"/>
            </w:tcBorders>
          </w:tcPr>
          <w:p w14:paraId="5135C49A">
            <w:pPr>
              <w:rPr>
                <w:rFonts w:ascii="72" w:hAnsi="72" w:cs="72"/>
                <w:sz w:val="20"/>
                <w:szCs w:val="20"/>
              </w:rPr>
            </w:pPr>
          </w:p>
        </w:tc>
        <w:tc>
          <w:tcPr>
            <w:tcW w:w="4019" w:type="dxa"/>
            <w:tcBorders>
              <w:top w:val="single" w:color="000000" w:sz="2" w:space="0"/>
              <w:left w:val="single" w:color="000000" w:sz="2" w:space="0"/>
              <w:bottom w:val="single" w:color="000000" w:sz="2" w:space="0"/>
              <w:right w:val="single" w:color="000000" w:sz="2" w:space="0"/>
            </w:tcBorders>
          </w:tcPr>
          <w:p w14:paraId="16C4265C">
            <w:pPr>
              <w:rPr>
                <w:rFonts w:ascii="72" w:hAnsi="72" w:cs="72"/>
                <w:sz w:val="20"/>
                <w:szCs w:val="20"/>
              </w:rPr>
            </w:pPr>
          </w:p>
        </w:tc>
      </w:tr>
    </w:tbl>
    <w:p w14:paraId="6B82B405">
      <w:pPr>
        <w:rPr>
          <w:rFonts w:ascii="72" w:hAnsi="72" w:cs="72"/>
          <w:sz w:val="20"/>
          <w:szCs w:val="20"/>
        </w:rPr>
      </w:pPr>
    </w:p>
    <w:p w14:paraId="1041090C">
      <w:pPr>
        <w:rPr>
          <w:rFonts w:ascii="72" w:hAnsi="72" w:cs="72"/>
          <w:sz w:val="20"/>
          <w:szCs w:val="20"/>
        </w:rPr>
      </w:pPr>
    </w:p>
    <w:p w14:paraId="2A04D41F">
      <w:pPr>
        <w:rPr>
          <w:rFonts w:ascii="72" w:hAnsi="72" w:cs="72"/>
          <w:sz w:val="20"/>
          <w:szCs w:val="20"/>
        </w:rPr>
      </w:pPr>
    </w:p>
    <w:p w14:paraId="164A7D09">
      <w:pPr>
        <w:rPr>
          <w:rFonts w:ascii="72" w:hAnsi="72" w:cs="72"/>
          <w:sz w:val="20"/>
          <w:szCs w:val="20"/>
        </w:rPr>
      </w:pPr>
    </w:p>
    <w:p w14:paraId="42AB7898">
      <w:pPr>
        <w:rPr>
          <w:rFonts w:ascii="72" w:hAnsi="72" w:cs="72"/>
          <w:sz w:val="20"/>
          <w:szCs w:val="20"/>
        </w:rPr>
      </w:pPr>
    </w:p>
    <w:p w14:paraId="473E2D25">
      <w:pPr>
        <w:rPr>
          <w:rFonts w:ascii="72" w:hAnsi="72" w:cs="72"/>
          <w:sz w:val="20"/>
          <w:szCs w:val="20"/>
        </w:rPr>
      </w:pPr>
    </w:p>
    <w:p w14:paraId="3756BAAF">
      <w:pPr>
        <w:rPr>
          <w:rFonts w:ascii="72" w:hAnsi="72" w:cs="72"/>
          <w:sz w:val="20"/>
          <w:szCs w:val="20"/>
        </w:rPr>
      </w:pPr>
    </w:p>
    <w:p w14:paraId="1544A80A">
      <w:pPr>
        <w:rPr>
          <w:rFonts w:ascii="72" w:hAnsi="72" w:cs="72"/>
          <w:sz w:val="20"/>
          <w:szCs w:val="20"/>
        </w:rPr>
      </w:pPr>
    </w:p>
    <w:p w14:paraId="05EF40A8">
      <w:pPr>
        <w:rPr>
          <w:rFonts w:ascii="72" w:hAnsi="72" w:cs="72"/>
          <w:sz w:val="20"/>
          <w:szCs w:val="20"/>
        </w:rPr>
      </w:pPr>
    </w:p>
    <w:p w14:paraId="46902946">
      <w:pPr>
        <w:rPr>
          <w:rFonts w:ascii="72" w:hAnsi="72" w:cs="72"/>
          <w:sz w:val="20"/>
          <w:szCs w:val="20"/>
        </w:rPr>
      </w:pPr>
    </w:p>
    <w:p w14:paraId="238C3DC5">
      <w:pPr>
        <w:rPr>
          <w:rFonts w:ascii="72" w:hAnsi="72" w:cs="72"/>
          <w:sz w:val="20"/>
          <w:szCs w:val="20"/>
        </w:rPr>
      </w:pPr>
    </w:p>
    <w:p w14:paraId="562A7227">
      <w:pPr>
        <w:rPr>
          <w:rFonts w:ascii="72" w:hAnsi="72" w:cs="72"/>
          <w:sz w:val="20"/>
          <w:szCs w:val="20"/>
        </w:rPr>
      </w:pPr>
    </w:p>
    <w:p w14:paraId="356A15DD">
      <w:pPr>
        <w:rPr>
          <w:rFonts w:ascii="72" w:hAnsi="72" w:cs="72"/>
          <w:sz w:val="20"/>
          <w:szCs w:val="20"/>
        </w:rPr>
      </w:pPr>
    </w:p>
    <w:p w14:paraId="41D59501">
      <w:pPr>
        <w:rPr>
          <w:rFonts w:ascii="72" w:hAnsi="72" w:cs="72"/>
          <w:sz w:val="20"/>
          <w:szCs w:val="20"/>
        </w:rPr>
      </w:pPr>
    </w:p>
    <w:p w14:paraId="39C21969">
      <w:pPr>
        <w:rPr>
          <w:rFonts w:ascii="72" w:hAnsi="72" w:cs="72"/>
          <w:sz w:val="20"/>
          <w:szCs w:val="20"/>
        </w:rPr>
      </w:pPr>
    </w:p>
    <w:p w14:paraId="6655A703">
      <w:pPr>
        <w:rPr>
          <w:rFonts w:ascii="72" w:hAnsi="72" w:cs="72"/>
          <w:sz w:val="20"/>
          <w:szCs w:val="20"/>
        </w:rPr>
      </w:pPr>
    </w:p>
    <w:p w14:paraId="7EF4FE12">
      <w:pPr>
        <w:rPr>
          <w:rFonts w:ascii="72" w:hAnsi="72" w:cs="72"/>
          <w:sz w:val="20"/>
          <w:szCs w:val="20"/>
        </w:rPr>
      </w:pPr>
    </w:p>
    <w:p w14:paraId="17C3EC88">
      <w:pPr>
        <w:rPr>
          <w:rFonts w:ascii="72" w:hAnsi="72" w:cs="72"/>
          <w:sz w:val="20"/>
          <w:szCs w:val="20"/>
        </w:rPr>
      </w:pPr>
    </w:p>
    <w:p w14:paraId="5255D7C6">
      <w:pPr>
        <w:pStyle w:val="15"/>
        <w:spacing w:after="0"/>
        <w:rPr>
          <w:rFonts w:ascii="72" w:hAnsi="72" w:cs="72"/>
          <w:b/>
          <w:bCs/>
          <w:color w:val="156082" w:themeColor="accent1"/>
          <w:spacing w:val="0"/>
          <w:kern w:val="0"/>
          <w:sz w:val="20"/>
          <w:szCs w:val="20"/>
          <w14:textFill>
            <w14:solidFill>
              <w14:schemeClr w14:val="accent1"/>
            </w14:solidFill>
          </w14:textFill>
        </w:rPr>
      </w:pPr>
    </w:p>
    <w:p w14:paraId="4243B3E0">
      <w:pPr>
        <w:pStyle w:val="15"/>
        <w:spacing w:after="0"/>
        <w:rPr>
          <w:rFonts w:ascii="72" w:hAnsi="72" w:cs="72"/>
          <w:b/>
          <w:bCs/>
          <w:color w:val="156082" w:themeColor="accent1"/>
          <w:spacing w:val="0"/>
          <w:kern w:val="0"/>
          <w:sz w:val="20"/>
          <w:szCs w:val="20"/>
          <w14:textFill>
            <w14:solidFill>
              <w14:schemeClr w14:val="accent1"/>
            </w14:solidFill>
          </w14:textFill>
        </w:rPr>
      </w:pPr>
      <w:r>
        <w:rPr>
          <w:rFonts w:ascii="72" w:hAnsi="72" w:cs="72"/>
          <w:b/>
          <w:bCs/>
          <w:color w:val="156082" w:themeColor="accent1"/>
          <w:spacing w:val="0"/>
          <w:kern w:val="0"/>
          <w:sz w:val="20"/>
          <w:szCs w:val="20"/>
          <w14:textFill>
            <w14:solidFill>
              <w14:schemeClr w14:val="accent1"/>
            </w14:solidFill>
          </w14:textFill>
        </w:rPr>
        <w:t>Project Scope</w:t>
      </w:r>
    </w:p>
    <w:p w14:paraId="3A587643">
      <w:pPr>
        <w:rPr>
          <w:lang w:eastAsia="en-US"/>
        </w:rPr>
      </w:pPr>
    </w:p>
    <w:p w14:paraId="6EBDB2AB">
      <w:pPr>
        <w:pStyle w:val="3"/>
        <w:ind w:left="0" w:firstLine="0"/>
      </w:pPr>
      <w:bookmarkStart w:id="0" w:name="_Hlk182071554"/>
      <w:r>
        <w:t>Project Overview</w:t>
      </w:r>
    </w:p>
    <w:p w14:paraId="7E7C2B26">
      <w:pPr>
        <w:pStyle w:val="27"/>
        <w:rPr>
          <w:rFonts w:ascii="72" w:hAnsi="72" w:cs="72"/>
          <w:sz w:val="20"/>
          <w:szCs w:val="20"/>
        </w:rPr>
      </w:pPr>
      <w:r>
        <w:rPr>
          <w:rFonts w:ascii="72" w:hAnsi="72" w:eastAsia="Calibri" w:cs="72"/>
          <w:color w:val="000000"/>
          <w:kern w:val="2"/>
          <w:sz w:val="20"/>
          <w:szCs w:val="20"/>
          <w:lang w:val="tr-TR" w:eastAsia="tr-TR"/>
          <w14:ligatures w14:val="standardContextual"/>
        </w:rPr>
        <w:t>Implementation of SAP SuccessFactors authorization solutions and GRC Access Control integration for the client's SuccessFactors systems.</w:t>
      </w:r>
    </w:p>
    <w:p w14:paraId="7C9059B2">
      <w:pPr>
        <w:pStyle w:val="3"/>
        <w:spacing w:after="0" w:line="240" w:lineRule="auto"/>
        <w:ind w:left="0" w:firstLine="0"/>
        <w:rPr>
          <w:rFonts w:cs="72"/>
          <w:sz w:val="20"/>
          <w:szCs w:val="20"/>
        </w:rPr>
      </w:pPr>
    </w:p>
    <w:p w14:paraId="48CDFC79">
      <w:pPr>
        <w:pStyle w:val="3"/>
        <w:ind w:left="0" w:firstLine="0"/>
      </w:pPr>
      <w:r>
        <w:t>Project Location</w:t>
      </w:r>
    </w:p>
    <w:p w14:paraId="215B7CB5">
      <w:pPr>
        <w:rPr>
          <w:rFonts w:ascii="72" w:hAnsi="72" w:cs="72"/>
          <w:sz w:val="20"/>
          <w:szCs w:val="20"/>
        </w:rPr>
      </w:pPr>
      <w:r>
        <w:rPr>
          <w:rFonts w:ascii="72" w:hAnsi="72" w:cs="72"/>
          <w:sz w:val="20"/>
          <w:szCs w:val="20"/>
        </w:rPr>
        <w:t>Services will be provided remotely.</w:t>
      </w:r>
    </w:p>
    <w:p w14:paraId="4DCC01EC">
      <w:pPr>
        <w:rPr>
          <w:rFonts w:ascii="72" w:hAnsi="72" w:cs="72"/>
          <w:sz w:val="20"/>
          <w:szCs w:val="20"/>
        </w:rPr>
      </w:pPr>
    </w:p>
    <w:p w14:paraId="2672903B">
      <w:pPr>
        <w:pStyle w:val="3"/>
        <w:ind w:left="0" w:firstLine="0"/>
      </w:pPr>
      <w:r>
        <w:t>Scope of Services</w:t>
      </w:r>
    </w:p>
    <w:p w14:paraId="1413E494"/>
    <w:p w14:paraId="5A34BDA2">
      <w:pPr>
        <w:pStyle w:val="4"/>
        <w:spacing w:after="0" w:line="240" w:lineRule="auto"/>
        <w:ind w:left="567" w:hanging="567"/>
        <w:rPr>
          <w:rFonts w:ascii="72" w:hAnsi="72" w:cs="72"/>
          <w:b/>
          <w:bCs/>
          <w:sz w:val="20"/>
          <w:szCs w:val="20"/>
        </w:rPr>
      </w:pPr>
      <w:r>
        <w:rPr>
          <w:rFonts w:ascii="72" w:hAnsi="72" w:cs="72"/>
          <w:b/>
          <w:bCs/>
          <w:sz w:val="20"/>
          <w:szCs w:val="20"/>
        </w:rPr>
        <w:t>SAP SuccessFactors Authorization</w:t>
      </w:r>
    </w:p>
    <w:p w14:paraId="345BCEB6"/>
    <w:p w14:paraId="4115F44F">
      <w:pPr>
        <w:pStyle w:val="22"/>
        <w:numPr>
          <w:ilvl w:val="0"/>
          <w:numId w:val="7"/>
        </w:numPr>
        <w:suppressAutoHyphens/>
        <w:ind w:left="567" w:hanging="567"/>
        <w:rPr>
          <w:rFonts w:ascii="72" w:hAnsi="72" w:cs="72"/>
          <w:sz w:val="20"/>
          <w:szCs w:val="20"/>
        </w:rPr>
      </w:pPr>
      <w:r>
        <w:rPr>
          <w:rFonts w:ascii="72" w:hAnsi="72" w:cs="72"/>
          <w:sz w:val="20"/>
          <w:szCs w:val="20"/>
        </w:rPr>
        <w:t>Review current authorization setup</w:t>
      </w:r>
    </w:p>
    <w:p w14:paraId="024A4C86">
      <w:pPr>
        <w:pStyle w:val="22"/>
        <w:numPr>
          <w:ilvl w:val="0"/>
          <w:numId w:val="7"/>
        </w:numPr>
        <w:suppressAutoHyphens/>
        <w:ind w:left="567" w:hanging="567"/>
        <w:rPr>
          <w:rFonts w:ascii="72" w:hAnsi="72" w:cs="72"/>
          <w:sz w:val="20"/>
          <w:szCs w:val="20"/>
        </w:rPr>
      </w:pPr>
      <w:r>
        <w:rPr>
          <w:rFonts w:ascii="72" w:hAnsi="72" w:cs="72"/>
          <w:sz w:val="20"/>
          <w:szCs w:val="20"/>
        </w:rPr>
        <w:t>Role design optimization</w:t>
      </w:r>
    </w:p>
    <w:p w14:paraId="776671A4">
      <w:pPr>
        <w:pStyle w:val="22"/>
        <w:numPr>
          <w:ilvl w:val="0"/>
          <w:numId w:val="7"/>
        </w:numPr>
        <w:suppressAutoHyphens/>
        <w:ind w:left="567" w:hanging="567"/>
        <w:rPr>
          <w:rFonts w:ascii="72" w:hAnsi="72" w:cs="72"/>
          <w:sz w:val="20"/>
          <w:szCs w:val="20"/>
        </w:rPr>
      </w:pPr>
      <w:r>
        <w:rPr>
          <w:rFonts w:ascii="72" w:hAnsi="72" w:cs="72"/>
          <w:sz w:val="20"/>
          <w:szCs w:val="20"/>
        </w:rPr>
        <w:t>Build responsibilities role matrix based on requirements analysis</w:t>
      </w:r>
    </w:p>
    <w:p w14:paraId="30228CEE">
      <w:pPr>
        <w:pStyle w:val="22"/>
        <w:numPr>
          <w:ilvl w:val="0"/>
          <w:numId w:val="7"/>
        </w:numPr>
        <w:suppressAutoHyphens/>
        <w:ind w:left="567" w:hanging="567"/>
        <w:rPr>
          <w:rFonts w:ascii="72" w:hAnsi="72" w:cs="72"/>
          <w:sz w:val="20"/>
          <w:szCs w:val="20"/>
        </w:rPr>
      </w:pPr>
      <w:r>
        <w:rPr>
          <w:rFonts w:ascii="72" w:hAnsi="72" w:cs="72"/>
          <w:sz w:val="20"/>
          <w:szCs w:val="20"/>
        </w:rPr>
        <w:t>Identify and define critical access risks based on newly defined roles</w:t>
      </w:r>
    </w:p>
    <w:p w14:paraId="388543AE">
      <w:pPr>
        <w:pStyle w:val="22"/>
        <w:numPr>
          <w:ilvl w:val="0"/>
          <w:numId w:val="7"/>
        </w:numPr>
        <w:suppressAutoHyphens/>
        <w:ind w:left="567" w:hanging="567"/>
        <w:rPr>
          <w:rFonts w:ascii="72" w:hAnsi="72" w:cs="72"/>
          <w:sz w:val="20"/>
          <w:szCs w:val="20"/>
        </w:rPr>
      </w:pPr>
      <w:r>
        <w:rPr>
          <w:rFonts w:ascii="72" w:hAnsi="72" w:cs="72"/>
          <w:sz w:val="20"/>
          <w:szCs w:val="20"/>
        </w:rPr>
        <w:t>Re-build static groups and roles</w:t>
      </w:r>
    </w:p>
    <w:p w14:paraId="6B822D0B">
      <w:pPr>
        <w:pStyle w:val="22"/>
        <w:numPr>
          <w:ilvl w:val="0"/>
          <w:numId w:val="7"/>
        </w:numPr>
        <w:suppressAutoHyphens/>
        <w:ind w:left="567" w:hanging="567"/>
        <w:rPr>
          <w:rFonts w:ascii="72" w:hAnsi="72" w:cs="72"/>
          <w:sz w:val="20"/>
          <w:szCs w:val="20"/>
        </w:rPr>
      </w:pPr>
      <w:r>
        <w:rPr>
          <w:rFonts w:ascii="72" w:hAnsi="72" w:cs="72"/>
          <w:sz w:val="20"/>
          <w:szCs w:val="20"/>
        </w:rPr>
        <w:t>Integration with organizational requirements</w:t>
      </w:r>
    </w:p>
    <w:p w14:paraId="7C070018">
      <w:pPr>
        <w:pStyle w:val="22"/>
        <w:numPr>
          <w:ilvl w:val="0"/>
          <w:numId w:val="7"/>
        </w:numPr>
        <w:suppressAutoHyphens/>
        <w:ind w:left="567" w:hanging="567"/>
        <w:rPr>
          <w:del w:id="109" w:author="OzanGencer" w:date="2025-04-30T10:13:00Z"/>
          <w:rFonts w:ascii="72" w:hAnsi="72" w:cs="72"/>
          <w:sz w:val="20"/>
          <w:szCs w:val="20"/>
        </w:rPr>
      </w:pPr>
      <w:del w:id="110" w:author="OzanGencer" w:date="2025-04-30T10:13:00Z">
        <w:r>
          <w:rPr>
            <w:rFonts w:ascii="72" w:hAnsi="72" w:cs="72"/>
            <w:sz w:val="20"/>
            <w:szCs w:val="20"/>
          </w:rPr>
          <w:delText>Access risk analysis implementation</w:delText>
        </w:r>
      </w:del>
    </w:p>
    <w:p w14:paraId="339B97B9">
      <w:pPr>
        <w:pStyle w:val="22"/>
        <w:numPr>
          <w:ilvl w:val="0"/>
          <w:numId w:val="7"/>
        </w:numPr>
        <w:suppressAutoHyphens/>
        <w:ind w:left="567" w:hanging="567"/>
        <w:rPr>
          <w:rFonts w:ascii="72" w:hAnsi="72" w:cs="72"/>
          <w:sz w:val="20"/>
          <w:szCs w:val="20"/>
        </w:rPr>
      </w:pPr>
      <w:r>
        <w:rPr>
          <w:rFonts w:ascii="72" w:hAnsi="72" w:cs="72"/>
          <w:sz w:val="20"/>
          <w:szCs w:val="20"/>
        </w:rPr>
        <w:t>Conduct user testing for authorization setup</w:t>
      </w:r>
    </w:p>
    <w:p w14:paraId="7318698C">
      <w:pPr>
        <w:pStyle w:val="22"/>
        <w:suppressAutoHyphens/>
        <w:ind w:left="567"/>
        <w:rPr>
          <w:rFonts w:ascii="72" w:hAnsi="72" w:cs="72"/>
          <w:sz w:val="20"/>
          <w:szCs w:val="20"/>
        </w:rPr>
      </w:pPr>
    </w:p>
    <w:p w14:paraId="0A961BCB">
      <w:pPr>
        <w:pStyle w:val="4"/>
        <w:spacing w:after="0" w:line="240" w:lineRule="auto"/>
        <w:ind w:left="567" w:hanging="567"/>
        <w:rPr>
          <w:rFonts w:ascii="72" w:hAnsi="72" w:cs="72"/>
          <w:b/>
          <w:bCs/>
          <w:sz w:val="20"/>
          <w:szCs w:val="20"/>
        </w:rPr>
      </w:pPr>
      <w:r>
        <w:rPr>
          <w:rFonts w:ascii="72" w:hAnsi="72" w:cs="72"/>
          <w:b/>
          <w:bCs/>
          <w:sz w:val="20"/>
          <w:szCs w:val="20"/>
        </w:rPr>
        <w:t>GRC Access Control Integration</w:t>
      </w:r>
    </w:p>
    <w:p w14:paraId="3BB4FF02"/>
    <w:p w14:paraId="29A7B569">
      <w:pPr>
        <w:pStyle w:val="22"/>
        <w:numPr>
          <w:ilvl w:val="0"/>
          <w:numId w:val="8"/>
        </w:numPr>
        <w:suppressAutoHyphens/>
        <w:ind w:left="567" w:hanging="567"/>
        <w:rPr>
          <w:rFonts w:ascii="72" w:hAnsi="72" w:cs="72"/>
          <w:sz w:val="20"/>
          <w:szCs w:val="20"/>
        </w:rPr>
      </w:pPr>
      <w:r>
        <w:rPr>
          <w:rFonts w:ascii="72" w:hAnsi="72" w:cs="72"/>
          <w:sz w:val="20"/>
          <w:szCs w:val="20"/>
        </w:rPr>
        <w:t>SoD Framework Development</w:t>
      </w:r>
    </w:p>
    <w:p w14:paraId="21E75423">
      <w:pPr>
        <w:pStyle w:val="22"/>
        <w:numPr>
          <w:ilvl w:val="0"/>
          <w:numId w:val="8"/>
        </w:numPr>
        <w:suppressAutoHyphens/>
        <w:ind w:left="567" w:hanging="567"/>
        <w:rPr>
          <w:del w:id="111" w:author="Papavasiliova, Eleni" w:date="2025-04-14T15:29:00Z"/>
          <w:rFonts w:ascii="72" w:hAnsi="72" w:cs="72"/>
          <w:sz w:val="20"/>
          <w:szCs w:val="20"/>
        </w:rPr>
      </w:pPr>
      <w:del w:id="112" w:author="Papavasiliova, Eleni" w:date="2025-04-14T15:29:00Z">
        <w:r>
          <w:rPr>
            <w:rFonts w:ascii="72" w:hAnsi="72" w:cs="72"/>
            <w:sz w:val="20"/>
            <w:szCs w:val="20"/>
          </w:rPr>
          <w:delText>SoD Framework Development</w:delText>
        </w:r>
      </w:del>
    </w:p>
    <w:p w14:paraId="42939822">
      <w:pPr>
        <w:pStyle w:val="22"/>
        <w:numPr>
          <w:ilvl w:val="0"/>
          <w:numId w:val="8"/>
        </w:numPr>
        <w:suppressAutoHyphens/>
        <w:ind w:left="567" w:hanging="567"/>
        <w:rPr>
          <w:ins w:id="113" w:author="OzanGencer" w:date="2025-04-30T10:13:00Z"/>
          <w:rFonts w:ascii="72" w:hAnsi="72" w:cs="72"/>
          <w:sz w:val="20"/>
          <w:szCs w:val="20"/>
        </w:rPr>
      </w:pPr>
      <w:r>
        <w:rPr>
          <w:rFonts w:ascii="72" w:hAnsi="72" w:cs="72"/>
          <w:sz w:val="20"/>
          <w:szCs w:val="20"/>
        </w:rPr>
        <w:t>Establish access risk library based on Maxion needs</w:t>
      </w:r>
    </w:p>
    <w:p w14:paraId="3B8F3A88">
      <w:pPr>
        <w:pStyle w:val="22"/>
        <w:numPr>
          <w:ilvl w:val="0"/>
          <w:numId w:val="7"/>
        </w:numPr>
        <w:suppressAutoHyphens/>
        <w:ind w:left="567" w:hanging="567"/>
        <w:rPr>
          <w:del w:id="115" w:author="OzanGencer" w:date="2025-04-30T10:13:00Z"/>
          <w:rFonts w:ascii="72" w:hAnsi="72" w:cs="72"/>
          <w:sz w:val="20"/>
          <w:szCs w:val="20"/>
        </w:rPr>
        <w:pPrChange w:id="114" w:author="OzanGencer" w:date="2025-04-30T10:13:00Z">
          <w:pPr>
            <w:pStyle w:val="22"/>
            <w:numPr>
              <w:ilvl w:val="0"/>
              <w:numId w:val="8"/>
            </w:numPr>
            <w:suppressAutoHyphens/>
            <w:ind w:left="567"/>
          </w:pPr>
        </w:pPrChange>
      </w:pPr>
    </w:p>
    <w:p w14:paraId="33402CE4">
      <w:pPr>
        <w:pStyle w:val="22"/>
        <w:numPr>
          <w:ilvl w:val="0"/>
          <w:numId w:val="8"/>
        </w:numPr>
        <w:suppressAutoHyphens/>
        <w:ind w:left="567" w:hanging="567"/>
        <w:rPr>
          <w:rFonts w:ascii="72" w:hAnsi="72" w:cs="72"/>
          <w:sz w:val="20"/>
          <w:szCs w:val="20"/>
        </w:rPr>
      </w:pPr>
      <w:r>
        <w:rPr>
          <w:rFonts w:ascii="72" w:hAnsi="72" w:cs="72"/>
          <w:sz w:val="20"/>
          <w:szCs w:val="20"/>
        </w:rPr>
        <w:t>Implement mitigation controls for most critical access risks</w:t>
      </w:r>
    </w:p>
    <w:p w14:paraId="4006E6D1">
      <w:pPr>
        <w:pStyle w:val="22"/>
        <w:numPr>
          <w:ilvl w:val="0"/>
          <w:numId w:val="8"/>
        </w:numPr>
        <w:suppressAutoHyphens/>
        <w:ind w:left="567" w:hanging="567"/>
        <w:rPr>
          <w:rFonts w:ascii="72" w:hAnsi="72" w:cs="72"/>
          <w:sz w:val="20"/>
          <w:szCs w:val="20"/>
        </w:rPr>
      </w:pPr>
      <w:r>
        <w:rPr>
          <w:rFonts w:ascii="72" w:hAnsi="72" w:cs="72"/>
          <w:sz w:val="20"/>
          <w:szCs w:val="20"/>
        </w:rPr>
        <w:t>SuccessFactors - GRC Access Control Integration</w:t>
      </w:r>
    </w:p>
    <w:p w14:paraId="3E6A9BCD">
      <w:pPr>
        <w:pStyle w:val="22"/>
        <w:numPr>
          <w:ilvl w:val="0"/>
          <w:numId w:val="8"/>
        </w:numPr>
        <w:suppressAutoHyphens/>
        <w:ind w:left="567" w:hanging="567"/>
        <w:rPr>
          <w:ins w:id="116" w:author="Papavasiliova, Eleni" w:date="2025-04-14T15:29:00Z"/>
          <w:rFonts w:ascii="72" w:hAnsi="72" w:cs="72"/>
          <w:sz w:val="20"/>
          <w:szCs w:val="20"/>
        </w:rPr>
      </w:pPr>
      <w:ins w:id="117" w:author="Papavasiliova, Eleni" w:date="2025-04-14T15:29:00Z">
        <w:r>
          <w:rPr>
            <w:rFonts w:ascii="72" w:hAnsi="72" w:cs="72"/>
            <w:sz w:val="20"/>
            <w:szCs w:val="20"/>
          </w:rPr>
          <w:t xml:space="preserve">Implement permissions in GRC </w:t>
        </w:r>
      </w:ins>
      <w:ins w:id="118" w:author="Papavasiliova, Eleni" w:date="2025-04-14T15:34:00Z">
        <w:r>
          <w:rPr>
            <w:rFonts w:ascii="72" w:hAnsi="72" w:cs="72"/>
            <w:sz w:val="20"/>
            <w:szCs w:val="20"/>
          </w:rPr>
          <w:t>and SAP EC with restricted permissions management to Maxion HR admin</w:t>
        </w:r>
      </w:ins>
      <w:ins w:id="119" w:author="Papavasiliova, Eleni" w:date="2025-04-14T15:35:00Z">
        <w:r>
          <w:rPr>
            <w:rFonts w:ascii="72" w:hAnsi="72" w:cs="72"/>
            <w:sz w:val="20"/>
            <w:szCs w:val="20"/>
          </w:rPr>
          <w:t>istrators</w:t>
        </w:r>
      </w:ins>
    </w:p>
    <w:p w14:paraId="63D1BE69">
      <w:pPr>
        <w:pStyle w:val="22"/>
        <w:numPr>
          <w:ilvl w:val="0"/>
          <w:numId w:val="8"/>
        </w:numPr>
        <w:suppressAutoHyphens/>
        <w:ind w:left="567" w:hanging="567"/>
        <w:rPr>
          <w:rFonts w:ascii="72" w:hAnsi="72" w:cs="72"/>
          <w:sz w:val="20"/>
          <w:szCs w:val="20"/>
        </w:rPr>
      </w:pPr>
      <w:r>
        <w:rPr>
          <w:rFonts w:ascii="72" w:hAnsi="72" w:cs="72"/>
          <w:sz w:val="20"/>
          <w:szCs w:val="20"/>
        </w:rPr>
        <w:t xml:space="preserve">Access Risk Analysis </w:t>
      </w:r>
      <w:del w:id="120" w:author="OzanGencer" w:date="2025-05-12T16:18:38Z">
        <w:r>
          <w:rPr>
            <w:rFonts w:hint="default" w:ascii="72" w:hAnsi="72" w:cs="72"/>
            <w:sz w:val="20"/>
            <w:szCs w:val="20"/>
            <w:lang w:val="en-US"/>
          </w:rPr>
          <w:delText>Configuration</w:delText>
        </w:r>
      </w:del>
      <w:ins w:id="121" w:author="OzanGencer" w:date="2025-05-12T16:18:38Z">
        <w:r>
          <w:rPr>
            <w:rFonts w:hint="default" w:ascii="72" w:hAnsi="72" w:cs="72"/>
            <w:sz w:val="20"/>
            <w:szCs w:val="20"/>
            <w:lang w:val="tr-TR"/>
          </w:rPr>
          <w:t>Co</w:t>
        </w:r>
      </w:ins>
      <w:ins w:id="122" w:author="OzanGencer" w:date="2025-05-12T16:18:39Z">
        <w:r>
          <w:rPr>
            <w:rFonts w:hint="default" w:ascii="72" w:hAnsi="72" w:cs="72"/>
            <w:sz w:val="20"/>
            <w:szCs w:val="20"/>
            <w:lang w:val="tr-TR"/>
          </w:rPr>
          <w:t>n</w:t>
        </w:r>
      </w:ins>
      <w:ins w:id="123" w:author="OzanGencer" w:date="2025-05-12T16:18:40Z">
        <w:r>
          <w:rPr>
            <w:rFonts w:hint="default" w:ascii="72" w:hAnsi="72" w:cs="72"/>
            <w:sz w:val="20"/>
            <w:szCs w:val="20"/>
            <w:lang w:val="tr-TR"/>
          </w:rPr>
          <w:t>figur</w:t>
        </w:r>
      </w:ins>
      <w:ins w:id="124" w:author="OzanGencer" w:date="2025-05-12T16:18:42Z">
        <w:r>
          <w:rPr>
            <w:rFonts w:hint="default" w:ascii="72" w:hAnsi="72" w:cs="72"/>
            <w:sz w:val="20"/>
            <w:szCs w:val="20"/>
            <w:lang w:val="tr-TR"/>
          </w:rPr>
          <w:t>ation</w:t>
        </w:r>
      </w:ins>
    </w:p>
    <w:p w14:paraId="00829DDC">
      <w:pPr>
        <w:pStyle w:val="22"/>
        <w:numPr>
          <w:ilvl w:val="0"/>
          <w:numId w:val="8"/>
        </w:numPr>
        <w:suppressAutoHyphens/>
        <w:ind w:left="567" w:hanging="567"/>
        <w:rPr>
          <w:rFonts w:ascii="72" w:hAnsi="72" w:cs="72"/>
          <w:sz w:val="20"/>
          <w:szCs w:val="20"/>
        </w:rPr>
      </w:pPr>
      <w:r>
        <w:rPr>
          <w:rFonts w:ascii="72" w:hAnsi="72" w:cs="72"/>
          <w:sz w:val="20"/>
          <w:szCs w:val="20"/>
        </w:rPr>
        <w:t xml:space="preserve">Access Request Management </w:t>
      </w:r>
      <w:del w:id="125" w:author="OzanGencer" w:date="2025-05-12T16:18:44Z">
        <w:r>
          <w:rPr>
            <w:rFonts w:hint="default" w:ascii="72" w:hAnsi="72" w:cs="72"/>
            <w:sz w:val="20"/>
            <w:szCs w:val="20"/>
            <w:lang w:val="en-US"/>
          </w:rPr>
          <w:delText>Configuration</w:delText>
        </w:r>
      </w:del>
      <w:ins w:id="126" w:author="OzanGencer" w:date="2025-05-12T16:18:44Z">
        <w:r>
          <w:rPr>
            <w:rFonts w:hint="default" w:ascii="72" w:hAnsi="72" w:cs="72"/>
            <w:sz w:val="20"/>
            <w:szCs w:val="20"/>
            <w:lang w:val="tr-TR"/>
          </w:rPr>
          <w:t>Conf</w:t>
        </w:r>
      </w:ins>
      <w:ins w:id="127" w:author="OzanGencer" w:date="2025-05-12T16:18:45Z">
        <w:r>
          <w:rPr>
            <w:rFonts w:hint="default" w:ascii="72" w:hAnsi="72" w:cs="72"/>
            <w:sz w:val="20"/>
            <w:szCs w:val="20"/>
            <w:lang w:val="tr-TR"/>
          </w:rPr>
          <w:t>igurati</w:t>
        </w:r>
      </w:ins>
      <w:ins w:id="128" w:author="OzanGencer" w:date="2025-05-12T16:18:46Z">
        <w:r>
          <w:rPr>
            <w:rFonts w:hint="default" w:ascii="72" w:hAnsi="72" w:cs="72"/>
            <w:sz w:val="20"/>
            <w:szCs w:val="20"/>
            <w:lang w:val="tr-TR"/>
          </w:rPr>
          <w:t>on</w:t>
        </w:r>
      </w:ins>
    </w:p>
    <w:p w14:paraId="2DEEC0FD">
      <w:pPr>
        <w:pStyle w:val="22"/>
        <w:numPr>
          <w:ilvl w:val="0"/>
          <w:numId w:val="8"/>
        </w:numPr>
        <w:suppressAutoHyphens/>
        <w:ind w:left="567" w:hanging="567"/>
        <w:rPr>
          <w:rFonts w:ascii="72" w:hAnsi="72" w:cs="72"/>
          <w:sz w:val="20"/>
          <w:szCs w:val="20"/>
        </w:rPr>
      </w:pPr>
      <w:r>
        <w:rPr>
          <w:rFonts w:ascii="72" w:hAnsi="72" w:cs="72"/>
          <w:sz w:val="20"/>
          <w:szCs w:val="20"/>
        </w:rPr>
        <w:t>HR Trigger Development</w:t>
      </w:r>
    </w:p>
    <w:p w14:paraId="3B6E6900">
      <w:pPr>
        <w:pStyle w:val="22"/>
        <w:numPr>
          <w:ilvl w:val="0"/>
          <w:numId w:val="8"/>
        </w:numPr>
        <w:suppressAutoHyphens/>
        <w:ind w:left="567" w:hanging="567"/>
        <w:rPr>
          <w:rFonts w:ascii="72" w:hAnsi="72" w:cs="72"/>
          <w:sz w:val="20"/>
          <w:szCs w:val="20"/>
        </w:rPr>
      </w:pPr>
      <w:r>
        <w:rPr>
          <w:rFonts w:ascii="72" w:hAnsi="72" w:cs="72"/>
          <w:sz w:val="20"/>
          <w:szCs w:val="20"/>
        </w:rPr>
        <w:t>Emergency Access Management</w:t>
      </w:r>
      <w:ins w:id="129" w:author="OzanGencer" w:date="2025-04-25T11:02:00Z">
        <w:r>
          <w:rPr>
            <w:rFonts w:ascii="72" w:hAnsi="72" w:cs="72"/>
            <w:sz w:val="20"/>
            <w:szCs w:val="20"/>
          </w:rPr>
          <w:t xml:space="preserve"> Requirements </w:t>
        </w:r>
      </w:ins>
      <w:ins w:id="130" w:author="OzanGencer" w:date="2025-04-25T11:03:00Z">
        <w:r>
          <w:rPr>
            <w:rFonts w:ascii="72" w:hAnsi="72" w:cs="72"/>
            <w:sz w:val="20"/>
            <w:szCs w:val="20"/>
          </w:rPr>
          <w:t>(</w:t>
        </w:r>
      </w:ins>
      <w:ins w:id="131" w:author="OzanGencer" w:date="2025-04-25T11:03:00Z">
        <w:r>
          <w:rPr>
            <w:rFonts w:ascii="72" w:hAnsi="72"/>
            <w:sz w:val="20"/>
            <w:szCs w:val="20"/>
          </w:rPr>
          <w:t>Please note that, standard Emergency Access Management functionality in SAP GRC Access Control is not supported for SuccessFactors.)</w:t>
        </w:r>
      </w:ins>
    </w:p>
    <w:p w14:paraId="15BF0818">
      <w:pPr>
        <w:pStyle w:val="22"/>
        <w:numPr>
          <w:ilvl w:val="0"/>
          <w:numId w:val="8"/>
        </w:numPr>
        <w:suppressAutoHyphens/>
        <w:ind w:left="567" w:hanging="567"/>
        <w:rPr>
          <w:rFonts w:ascii="72" w:hAnsi="72" w:cs="72"/>
          <w:sz w:val="20"/>
          <w:szCs w:val="20"/>
        </w:rPr>
      </w:pPr>
      <w:r>
        <w:rPr>
          <w:rFonts w:ascii="72" w:hAnsi="72" w:cs="72"/>
          <w:sz w:val="20"/>
          <w:szCs w:val="20"/>
        </w:rPr>
        <w:t xml:space="preserve">Role &amp; User Certification Process </w:t>
      </w:r>
      <w:del w:id="132" w:author="OzanGencer" w:date="2025-04-30T10:13:00Z">
        <w:r>
          <w:rPr>
            <w:rFonts w:ascii="72" w:hAnsi="72" w:cs="72"/>
            <w:sz w:val="20"/>
            <w:szCs w:val="20"/>
            <w:lang w:val="en-US"/>
          </w:rPr>
          <w:delText>Setup</w:delText>
        </w:r>
      </w:del>
      <w:ins w:id="133" w:author="OzanGencer" w:date="2025-04-30T10:13:00Z">
        <w:r>
          <w:rPr>
            <w:rFonts w:ascii="72" w:hAnsi="72" w:cs="72"/>
            <w:sz w:val="20"/>
            <w:szCs w:val="20"/>
          </w:rPr>
          <w:t>Setup</w:t>
        </w:r>
      </w:ins>
    </w:p>
    <w:p w14:paraId="5CA64FD7">
      <w:pPr>
        <w:pStyle w:val="22"/>
        <w:numPr>
          <w:ilvl w:val="0"/>
          <w:numId w:val="8"/>
        </w:numPr>
        <w:suppressAutoHyphens/>
        <w:ind w:left="567" w:hanging="567"/>
        <w:rPr>
          <w:ins w:id="134" w:author="Papavasiliova, Eleni" w:date="2025-04-14T15:25:00Z"/>
          <w:rFonts w:ascii="72" w:hAnsi="72" w:cs="72"/>
          <w:sz w:val="20"/>
          <w:szCs w:val="20"/>
        </w:rPr>
      </w:pPr>
      <w:r>
        <w:rPr>
          <w:rFonts w:ascii="72" w:hAnsi="72" w:cs="72"/>
          <w:sz w:val="20"/>
          <w:szCs w:val="20"/>
        </w:rPr>
        <w:t>Monitor and measure: establish a process for risk analysis monitoring and corrective actions</w:t>
      </w:r>
    </w:p>
    <w:p w14:paraId="2CA9D1C3">
      <w:pPr>
        <w:pStyle w:val="22"/>
        <w:numPr>
          <w:ilvl w:val="0"/>
          <w:numId w:val="8"/>
        </w:numPr>
        <w:suppressAutoHyphens/>
        <w:ind w:left="567" w:hanging="567"/>
        <w:rPr>
          <w:rFonts w:ascii="72" w:hAnsi="72" w:cs="72"/>
          <w:sz w:val="20"/>
          <w:szCs w:val="20"/>
        </w:rPr>
      </w:pPr>
      <w:ins w:id="135" w:author="Papavasiliova, Eleni" w:date="2025-04-14T15:25:00Z">
        <w:r>
          <w:rPr>
            <w:rFonts w:ascii="72" w:hAnsi="72" w:cs="72"/>
            <w:sz w:val="20"/>
            <w:szCs w:val="20"/>
          </w:rPr>
          <w:t xml:space="preserve">Both SAP SF Authorization and GRC Access Control Integration will be firtly developed in dedicated </w:t>
        </w:r>
      </w:ins>
      <w:ins w:id="136" w:author="Papavasiliova, Eleni" w:date="2025-04-14T15:26:00Z">
        <w:r>
          <w:rPr>
            <w:rFonts w:ascii="72" w:hAnsi="72" w:cs="72"/>
            <w:sz w:val="20"/>
            <w:szCs w:val="20"/>
          </w:rPr>
          <w:t>development/test instances and moved to production instance after successful UAT.</w:t>
        </w:r>
      </w:ins>
    </w:p>
    <w:p w14:paraId="7351E41D">
      <w:pPr>
        <w:pStyle w:val="3"/>
        <w:ind w:left="0" w:firstLine="0"/>
      </w:pPr>
    </w:p>
    <w:p w14:paraId="27A913CA">
      <w:pPr>
        <w:pStyle w:val="3"/>
        <w:ind w:left="0" w:firstLine="0"/>
      </w:pPr>
      <w:r>
        <w:t>Project Timeline &amp; Phases</w:t>
      </w:r>
    </w:p>
    <w:p w14:paraId="1C68EB8D"/>
    <w:p w14:paraId="0021386C">
      <w:pPr>
        <w:pStyle w:val="4"/>
        <w:spacing w:after="0" w:line="240" w:lineRule="auto"/>
        <w:ind w:left="567" w:hanging="567"/>
        <w:rPr>
          <w:rFonts w:ascii="72" w:hAnsi="72" w:cs="72"/>
          <w:b/>
          <w:bCs/>
          <w:sz w:val="20"/>
          <w:szCs w:val="20"/>
        </w:rPr>
      </w:pPr>
      <w:r>
        <w:rPr>
          <w:rFonts w:ascii="72" w:hAnsi="72" w:cs="72"/>
          <w:b/>
          <w:bCs/>
          <w:sz w:val="20"/>
          <w:szCs w:val="20"/>
        </w:rPr>
        <w:t>Phase 1: Requirements Analysis (68 days)</w:t>
      </w:r>
    </w:p>
    <w:p w14:paraId="157E438E"/>
    <w:p w14:paraId="701341D8">
      <w:pPr>
        <w:pStyle w:val="22"/>
        <w:numPr>
          <w:ilvl w:val="0"/>
          <w:numId w:val="9"/>
        </w:numPr>
        <w:suppressAutoHyphens/>
        <w:ind w:left="567" w:hanging="567"/>
        <w:rPr>
          <w:ins w:id="137" w:author="Papavasiliova, Eleni" w:date="2025-04-14T15:17:00Z"/>
          <w:rFonts w:ascii="72" w:hAnsi="72" w:cs="72"/>
          <w:sz w:val="20"/>
          <w:szCs w:val="20"/>
        </w:rPr>
      </w:pPr>
      <w:ins w:id="138" w:author="Papavasiliova, Eleni" w:date="2025-04-14T15:17:00Z">
        <w:r>
          <w:rPr>
            <w:rFonts w:ascii="72" w:hAnsi="72" w:cs="72"/>
            <w:sz w:val="20"/>
            <w:szCs w:val="20"/>
          </w:rPr>
          <w:t>Analyze current</w:t>
        </w:r>
      </w:ins>
      <w:ins w:id="139" w:author="Papavasiliova, Eleni" w:date="2025-04-14T15:18:00Z">
        <w:r>
          <w:rPr>
            <w:rFonts w:ascii="72" w:hAnsi="72" w:cs="72"/>
            <w:sz w:val="20"/>
            <w:szCs w:val="20"/>
          </w:rPr>
          <w:t xml:space="preserve"> </w:t>
        </w:r>
      </w:ins>
      <w:ins w:id="140" w:author="Papavasiliova, Eleni" w:date="2025-04-14T17:20:00Z">
        <w:r>
          <w:rPr>
            <w:rFonts w:ascii="72" w:hAnsi="72" w:cs="72"/>
            <w:sz w:val="20"/>
            <w:szCs w:val="20"/>
          </w:rPr>
          <w:t xml:space="preserve">permission and custom manager roles </w:t>
        </w:r>
      </w:ins>
      <w:ins w:id="141" w:author="Papavasiliova, Eleni" w:date="2025-04-14T15:18:00Z">
        <w:r>
          <w:rPr>
            <w:rFonts w:ascii="72" w:hAnsi="72" w:cs="72"/>
            <w:sz w:val="20"/>
            <w:szCs w:val="20"/>
          </w:rPr>
          <w:t>and users in the SAP SF system</w:t>
        </w:r>
      </w:ins>
      <w:ins w:id="142" w:author="Papavasiliova, Eleni" w:date="2025-04-14T17:21:00Z">
        <w:r>
          <w:rPr>
            <w:rFonts w:ascii="72" w:hAnsi="72" w:cs="72"/>
            <w:sz w:val="20"/>
            <w:szCs w:val="20"/>
          </w:rPr>
          <w:t xml:space="preserve"> (SF)</w:t>
        </w:r>
      </w:ins>
      <w:ins w:id="143" w:author="Papavasiliova, Eleni" w:date="2025-04-14T15:17:00Z">
        <w:r>
          <w:rPr>
            <w:rFonts w:ascii="72" w:hAnsi="72" w:cs="72"/>
            <w:sz w:val="20"/>
            <w:szCs w:val="20"/>
          </w:rPr>
          <w:t xml:space="preserve"> </w:t>
        </w:r>
      </w:ins>
    </w:p>
    <w:p w14:paraId="27F25A88">
      <w:pPr>
        <w:pStyle w:val="22"/>
        <w:numPr>
          <w:ilvl w:val="0"/>
          <w:numId w:val="9"/>
        </w:numPr>
        <w:suppressAutoHyphens/>
        <w:ind w:left="567" w:hanging="567"/>
        <w:rPr>
          <w:rFonts w:ascii="72" w:hAnsi="72" w:cs="72"/>
          <w:sz w:val="20"/>
          <w:szCs w:val="20"/>
        </w:rPr>
      </w:pPr>
      <w:r>
        <w:rPr>
          <w:rFonts w:ascii="72" w:hAnsi="72" w:cs="72"/>
          <w:sz w:val="20"/>
          <w:szCs w:val="20"/>
        </w:rPr>
        <w:t>Workshop sessions per country (SF - 56 days)</w:t>
      </w:r>
    </w:p>
    <w:p w14:paraId="1787E13E">
      <w:pPr>
        <w:pStyle w:val="22"/>
        <w:numPr>
          <w:ilvl w:val="5"/>
          <w:numId w:val="9"/>
          <w:ins w:id="145" w:author="OzanGencer" w:date="2025-04-30T10:08:00Z"/>
        </w:numPr>
        <w:suppressAutoHyphens/>
        <w:ind w:left="4668" w:hanging="567"/>
        <w:rPr>
          <w:del w:id="146" w:author="Papavasiliova, Eleni" w:date="2025-04-14T17:21:00Z"/>
          <w:rFonts w:ascii="72" w:hAnsi="72" w:cs="72"/>
          <w:sz w:val="20"/>
          <w:szCs w:val="20"/>
        </w:rPr>
        <w:pPrChange w:id="144" w:author="OzanGencer" w:date="2025-04-30T10:08:00Z">
          <w:pPr>
            <w:pStyle w:val="22"/>
            <w:numPr>
              <w:ilvl w:val="0"/>
              <w:numId w:val="9"/>
            </w:numPr>
            <w:suppressAutoHyphens/>
            <w:ind w:left="567"/>
          </w:pPr>
        </w:pPrChange>
      </w:pPr>
      <w:del w:id="147" w:author="Papavasiliova, Eleni" w:date="2025-04-14T17:21:00Z">
        <w:r>
          <w:rPr>
            <w:rFonts w:ascii="72" w:hAnsi="72" w:cs="72"/>
            <w:sz w:val="20"/>
            <w:szCs w:val="20"/>
          </w:rPr>
          <w:delText xml:space="preserve">System </w:delText>
        </w:r>
      </w:del>
      <w:ins w:id="148" w:author="Papavasiliova, Eleni" w:date="2025-04-14T17:21:00Z">
        <w:r>
          <w:rPr>
            <w:rFonts w:ascii="72" w:hAnsi="72" w:cs="72"/>
            <w:sz w:val="20"/>
            <w:szCs w:val="20"/>
          </w:rPr>
          <w:t xml:space="preserve">Instance </w:t>
        </w:r>
      </w:ins>
      <w:r>
        <w:rPr>
          <w:rFonts w:ascii="72" w:hAnsi="72" w:cs="72"/>
          <w:sz w:val="20"/>
          <w:szCs w:val="20"/>
        </w:rPr>
        <w:t>copy</w:t>
      </w:r>
      <w:ins w:id="149" w:author="Papavasiliova, Eleni" w:date="2025-04-14T17:21:00Z">
        <w:r>
          <w:rPr>
            <w:rFonts w:ascii="72" w:hAnsi="72" w:cs="72"/>
            <w:sz w:val="20"/>
            <w:szCs w:val="20"/>
          </w:rPr>
          <w:t>/refresh</w:t>
        </w:r>
      </w:ins>
      <w:r>
        <w:rPr>
          <w:rFonts w:ascii="72" w:hAnsi="72" w:cs="72"/>
          <w:sz w:val="20"/>
          <w:szCs w:val="20"/>
        </w:rPr>
        <w:t xml:space="preserve"> process (SF)</w:t>
      </w:r>
      <w:ins w:id="150" w:author="Papavasiliova, Eleni" w:date="2025-04-14T17:21:00Z">
        <w:r>
          <w:rPr>
            <w:rFonts w:ascii="72" w:hAnsi="72" w:cs="72"/>
            <w:sz w:val="20"/>
            <w:szCs w:val="20"/>
          </w:rPr>
          <w:t xml:space="preserve"> &amp; </w:t>
        </w:r>
      </w:ins>
    </w:p>
    <w:p w14:paraId="52D8B84D">
      <w:pPr>
        <w:pStyle w:val="22"/>
        <w:numPr>
          <w:ilvl w:val="1"/>
          <w:numId w:val="9"/>
          <w:ins w:id="152" w:author="OzanGencer" w:date="2025-04-30T10:08:00Z"/>
        </w:numPr>
        <w:suppressAutoHyphens/>
        <w:ind w:left="987" w:hanging="567"/>
        <w:rPr>
          <w:rFonts w:ascii="72" w:hAnsi="72" w:cs="72"/>
          <w:sz w:val="20"/>
          <w:szCs w:val="20"/>
          <w:rPrChange w:id="153" w:author="Papavasiliova, Eleni" w:date="2025-04-14T17:21:00Z">
            <w:rPr/>
          </w:rPrChange>
        </w:rPr>
        <w:pPrChange w:id="151" w:author="OzanGencer" w:date="2025-04-30T10:08:00Z">
          <w:pPr>
            <w:pStyle w:val="22"/>
            <w:numPr>
              <w:ilvl w:val="0"/>
              <w:numId w:val="9"/>
            </w:numPr>
            <w:suppressAutoHyphens/>
            <w:ind w:left="567"/>
          </w:pPr>
        </w:pPrChange>
      </w:pPr>
      <w:r>
        <w:rPr>
          <w:rFonts w:ascii="72" w:hAnsi="72" w:cs="72"/>
          <w:sz w:val="20"/>
          <w:szCs w:val="20"/>
          <w:rPrChange w:id="154" w:author="Papavasiliova, Eleni" w:date="2025-04-14T17:21:00Z">
            <w:rPr/>
          </w:rPrChange>
        </w:rPr>
        <w:t>Data validation &amp; import (SF)</w:t>
      </w:r>
      <w:r>
        <w:commentReference w:id="2"/>
      </w:r>
    </w:p>
    <w:p w14:paraId="5F234553">
      <w:pPr>
        <w:pStyle w:val="22"/>
        <w:numPr>
          <w:ilvl w:val="1"/>
          <w:numId w:val="9"/>
          <w:ins w:id="156" w:author="OzanGencer" w:date="2025-04-30T10:08:00Z"/>
        </w:numPr>
        <w:suppressAutoHyphens/>
        <w:ind w:left="987" w:hanging="567"/>
        <w:rPr>
          <w:rFonts w:ascii="72" w:hAnsi="72" w:cs="72"/>
          <w:sz w:val="20"/>
          <w:szCs w:val="20"/>
        </w:rPr>
        <w:pPrChange w:id="155" w:author="OzanGencer" w:date="2025-04-30T10:08:00Z">
          <w:pPr>
            <w:pStyle w:val="22"/>
            <w:numPr>
              <w:ilvl w:val="0"/>
              <w:numId w:val="9"/>
            </w:numPr>
            <w:suppressAutoHyphens/>
            <w:ind w:left="567"/>
          </w:pPr>
        </w:pPrChange>
      </w:pPr>
      <w:r>
        <w:rPr>
          <w:rFonts w:ascii="72" w:hAnsi="72" w:cs="72"/>
          <w:sz w:val="20"/>
          <w:szCs w:val="20"/>
        </w:rPr>
        <w:t>Initial role analysis (SF)</w:t>
      </w:r>
    </w:p>
    <w:p w14:paraId="67277BCF">
      <w:pPr>
        <w:pStyle w:val="22"/>
        <w:numPr>
          <w:ilvl w:val="0"/>
          <w:numId w:val="9"/>
        </w:numPr>
        <w:suppressAutoHyphens/>
        <w:ind w:left="567" w:hanging="567"/>
        <w:rPr>
          <w:rFonts w:ascii="72" w:hAnsi="72" w:cs="72"/>
          <w:sz w:val="20"/>
          <w:szCs w:val="20"/>
        </w:rPr>
      </w:pPr>
      <w:r>
        <w:rPr>
          <w:rFonts w:ascii="72" w:hAnsi="72" w:cs="72"/>
          <w:sz w:val="20"/>
          <w:szCs w:val="20"/>
        </w:rPr>
        <w:t>GRC requirements gathering &amp; analysis (GRC - 12 days)</w:t>
      </w:r>
    </w:p>
    <w:p w14:paraId="70C59B4C">
      <w:pPr>
        <w:rPr>
          <w:rFonts w:ascii="72" w:hAnsi="72" w:cs="72"/>
          <w:sz w:val="20"/>
          <w:szCs w:val="20"/>
        </w:rPr>
      </w:pPr>
    </w:p>
    <w:p w14:paraId="67E3B069">
      <w:pPr>
        <w:pStyle w:val="4"/>
        <w:spacing w:after="0" w:line="240" w:lineRule="auto"/>
        <w:ind w:left="567" w:hanging="567"/>
        <w:rPr>
          <w:rFonts w:ascii="72" w:hAnsi="72" w:cs="72"/>
          <w:b/>
          <w:bCs/>
          <w:sz w:val="20"/>
          <w:szCs w:val="20"/>
        </w:rPr>
      </w:pPr>
      <w:r>
        <w:rPr>
          <w:rFonts w:ascii="72" w:hAnsi="72" w:cs="72"/>
          <w:b/>
          <w:bCs/>
          <w:sz w:val="20"/>
          <w:szCs w:val="20"/>
        </w:rPr>
        <w:t>Phase 2: Design &amp; Configuration (64 days)</w:t>
      </w:r>
    </w:p>
    <w:p w14:paraId="1B6F1186">
      <w:pPr>
        <w:pStyle w:val="22"/>
        <w:numPr>
          <w:ilvl w:val="0"/>
          <w:numId w:val="10"/>
        </w:numPr>
        <w:suppressAutoHyphens/>
        <w:ind w:left="567" w:hanging="567"/>
        <w:rPr>
          <w:ins w:id="157" w:author="Papavasiliova, Eleni" w:date="2025-04-14T15:18:00Z"/>
          <w:rFonts w:ascii="72" w:hAnsi="72" w:cs="72"/>
          <w:sz w:val="20"/>
          <w:szCs w:val="20"/>
        </w:rPr>
      </w:pPr>
      <w:ins w:id="158" w:author="Papavasiliova, Eleni" w:date="2025-04-14T15:18:00Z">
        <w:r>
          <w:rPr>
            <w:rFonts w:ascii="72" w:hAnsi="72" w:cs="72"/>
            <w:sz w:val="20"/>
            <w:szCs w:val="20"/>
          </w:rPr>
          <w:t>Provide benchmark design best on the b</w:t>
        </w:r>
      </w:ins>
      <w:ins w:id="159" w:author="Papavasiliova, Eleni" w:date="2025-04-14T15:19:00Z">
        <w:r>
          <w:rPr>
            <w:rFonts w:ascii="72" w:hAnsi="72" w:cs="72"/>
            <w:sz w:val="20"/>
            <w:szCs w:val="20"/>
          </w:rPr>
          <w:t>est practices to be considered in the proposal</w:t>
        </w:r>
      </w:ins>
    </w:p>
    <w:p w14:paraId="24F3AB73">
      <w:pPr>
        <w:pStyle w:val="22"/>
        <w:numPr>
          <w:ilvl w:val="0"/>
          <w:numId w:val="10"/>
        </w:numPr>
        <w:suppressAutoHyphens/>
        <w:ind w:left="567" w:hanging="567"/>
        <w:rPr>
          <w:rFonts w:ascii="72" w:hAnsi="72" w:cs="72"/>
          <w:sz w:val="20"/>
          <w:szCs w:val="20"/>
        </w:rPr>
      </w:pPr>
      <w:r>
        <w:rPr>
          <w:rFonts w:ascii="72" w:hAnsi="72" w:cs="72"/>
          <w:sz w:val="20"/>
          <w:szCs w:val="20"/>
        </w:rPr>
        <w:t>SoD Framework development (GRC - 23 days)</w:t>
      </w:r>
    </w:p>
    <w:p w14:paraId="3305258F">
      <w:pPr>
        <w:pStyle w:val="22"/>
        <w:numPr>
          <w:ilvl w:val="0"/>
          <w:numId w:val="10"/>
        </w:numPr>
        <w:suppressAutoHyphens/>
        <w:ind w:left="567" w:hanging="567"/>
        <w:rPr>
          <w:rFonts w:ascii="72" w:hAnsi="72" w:cs="72"/>
          <w:sz w:val="20"/>
          <w:szCs w:val="20"/>
        </w:rPr>
      </w:pPr>
      <w:r>
        <w:rPr>
          <w:rFonts w:ascii="72" w:hAnsi="72" w:cs="72"/>
          <w:sz w:val="20"/>
          <w:szCs w:val="20"/>
        </w:rPr>
        <w:t>GRC Access Control configuration (GRC - 20 days)</w:t>
      </w:r>
    </w:p>
    <w:p w14:paraId="677E9D10">
      <w:pPr>
        <w:pStyle w:val="22"/>
        <w:numPr>
          <w:ilvl w:val="0"/>
          <w:numId w:val="10"/>
        </w:numPr>
        <w:suppressAutoHyphens/>
        <w:ind w:left="567" w:hanging="567"/>
        <w:rPr>
          <w:rFonts w:ascii="72" w:hAnsi="72" w:cs="72"/>
          <w:sz w:val="20"/>
          <w:szCs w:val="20"/>
        </w:rPr>
      </w:pPr>
      <w:r>
        <w:rPr>
          <w:rFonts w:ascii="72" w:hAnsi="72" w:cs="72"/>
          <w:sz w:val="20"/>
          <w:szCs w:val="20"/>
        </w:rPr>
        <w:t>SuccessFactors integration setup (GRC - 14 days)</w:t>
      </w:r>
    </w:p>
    <w:p w14:paraId="7F5C5EE7">
      <w:pPr>
        <w:pStyle w:val="22"/>
        <w:numPr>
          <w:ilvl w:val="0"/>
          <w:numId w:val="10"/>
        </w:numPr>
        <w:suppressAutoHyphens/>
        <w:ind w:left="567" w:hanging="567"/>
        <w:rPr>
          <w:ins w:id="160" w:author="Papavasiliova, Eleni" w:date="2025-04-14T15:21:00Z"/>
          <w:rFonts w:ascii="72" w:hAnsi="72" w:cs="72"/>
          <w:sz w:val="20"/>
          <w:szCs w:val="20"/>
        </w:rPr>
      </w:pPr>
      <w:r>
        <w:rPr>
          <w:rFonts w:ascii="72" w:hAnsi="72" w:cs="72"/>
          <w:sz w:val="20"/>
          <w:szCs w:val="20"/>
        </w:rPr>
        <w:t>Role design and authorization concept development in SAP GRC Access Control (7 days)</w:t>
      </w:r>
    </w:p>
    <w:p w14:paraId="0EC3FEB1">
      <w:pPr>
        <w:pStyle w:val="22"/>
        <w:numPr>
          <w:ilvl w:val="0"/>
          <w:numId w:val="10"/>
        </w:numPr>
        <w:suppressAutoHyphens/>
        <w:ind w:left="567" w:hanging="567"/>
        <w:rPr>
          <w:rFonts w:ascii="72" w:hAnsi="72" w:cs="72"/>
          <w:sz w:val="20"/>
          <w:szCs w:val="20"/>
        </w:rPr>
      </w:pPr>
      <w:ins w:id="161" w:author="Papavasiliova, Eleni" w:date="2025-04-14T15:21:00Z">
        <w:r>
          <w:rPr>
            <w:rFonts w:ascii="72" w:hAnsi="72" w:cs="72"/>
            <w:sz w:val="20"/>
            <w:szCs w:val="20"/>
          </w:rPr>
          <w:t xml:space="preserve">Group users based on access requirements and responsibilities. </w:t>
        </w:r>
      </w:ins>
    </w:p>
    <w:p w14:paraId="15B1B9EF">
      <w:pPr>
        <w:pStyle w:val="22"/>
        <w:suppressAutoHyphens/>
        <w:ind w:left="567" w:firstLine="0"/>
        <w:rPr>
          <w:rFonts w:ascii="72" w:hAnsi="72" w:cs="72"/>
          <w:sz w:val="20"/>
          <w:szCs w:val="20"/>
        </w:rPr>
      </w:pPr>
    </w:p>
    <w:p w14:paraId="5E36BC98">
      <w:pPr>
        <w:pStyle w:val="4"/>
        <w:spacing w:after="0" w:line="240" w:lineRule="auto"/>
        <w:ind w:left="567" w:hanging="567"/>
        <w:rPr>
          <w:rFonts w:ascii="72" w:hAnsi="72" w:cs="72"/>
          <w:b/>
          <w:bCs/>
          <w:sz w:val="20"/>
          <w:szCs w:val="20"/>
        </w:rPr>
      </w:pPr>
      <w:r>
        <w:rPr>
          <w:rFonts w:ascii="72" w:hAnsi="72" w:cs="72"/>
          <w:b/>
          <w:bCs/>
          <w:sz w:val="20"/>
          <w:szCs w:val="20"/>
        </w:rPr>
        <w:t>Phase 3: Development &amp; Testing (35 days)</w:t>
      </w:r>
    </w:p>
    <w:p w14:paraId="74EE0AF4">
      <w:pPr>
        <w:pStyle w:val="22"/>
        <w:numPr>
          <w:ilvl w:val="0"/>
          <w:numId w:val="11"/>
        </w:numPr>
        <w:suppressAutoHyphens/>
        <w:ind w:left="567" w:hanging="567"/>
        <w:rPr>
          <w:ins w:id="162" w:author="OzanGencer" w:date="2025-04-30T09:56:00Z"/>
          <w:rFonts w:ascii="72" w:hAnsi="72" w:cs="72"/>
          <w:sz w:val="20"/>
          <w:szCs w:val="20"/>
        </w:rPr>
      </w:pPr>
      <w:r>
        <w:rPr>
          <w:rFonts w:ascii="72" w:hAnsi="72" w:cs="72"/>
          <w:sz w:val="20"/>
          <w:szCs w:val="20"/>
        </w:rPr>
        <w:t>HR Trigger development (GRC - 2</w:t>
      </w:r>
      <w:ins w:id="163" w:author="OzanGencer" w:date="2025-04-30T09:57:00Z">
        <w:r>
          <w:rPr>
            <w:rFonts w:ascii="72" w:hAnsi="72" w:cs="72"/>
            <w:sz w:val="20"/>
            <w:szCs w:val="20"/>
          </w:rPr>
          <w:t>5</w:t>
        </w:r>
      </w:ins>
      <w:del w:id="164" w:author="OzanGencer" w:date="2025-04-30T09:57:00Z">
        <w:r>
          <w:rPr>
            <w:rFonts w:ascii="72" w:hAnsi="72" w:cs="72"/>
            <w:sz w:val="20"/>
            <w:szCs w:val="20"/>
          </w:rPr>
          <w:delText>0</w:delText>
        </w:r>
      </w:del>
      <w:r>
        <w:rPr>
          <w:rFonts w:ascii="72" w:hAnsi="72" w:cs="72"/>
          <w:sz w:val="20"/>
          <w:szCs w:val="20"/>
        </w:rPr>
        <w:t xml:space="preserve"> days)</w:t>
      </w:r>
    </w:p>
    <w:p w14:paraId="6F435DFB">
      <w:pPr>
        <w:pStyle w:val="22"/>
        <w:numPr>
          <w:ilvl w:val="1"/>
          <w:numId w:val="11"/>
          <w:ins w:id="166" w:author="OzanGencer" w:date="2025-04-30T09:56:00Z"/>
        </w:numPr>
        <w:suppressAutoHyphens/>
        <w:ind w:left="987" w:hanging="567"/>
        <w:rPr>
          <w:rFonts w:ascii="72 Italic" w:hAnsi="72 Italic" w:cs="72 Italic"/>
          <w:i/>
          <w:iCs/>
          <w:sz w:val="16"/>
          <w:szCs w:val="16"/>
          <w:rPrChange w:id="167" w:author="OzanGencer" w:date="2025-04-30T09:57:00Z">
            <w:rPr>
              <w:rFonts w:ascii="72" w:hAnsi="72" w:cs="72"/>
              <w:sz w:val="20"/>
              <w:szCs w:val="20"/>
            </w:rPr>
          </w:rPrChange>
        </w:rPr>
        <w:pPrChange w:id="165" w:author="OzanGencer" w:date="2025-04-30T09:56:00Z">
          <w:pPr>
            <w:pStyle w:val="22"/>
            <w:numPr>
              <w:ilvl w:val="0"/>
              <w:numId w:val="11"/>
            </w:numPr>
            <w:suppressAutoHyphens/>
            <w:ind w:left="567"/>
          </w:pPr>
        </w:pPrChange>
      </w:pPr>
      <w:ins w:id="168" w:author="OzanGencer" w:date="2025-04-30T09:56:00Z">
        <w:r>
          <w:rPr>
            <w:rFonts w:ascii="72 Italic" w:hAnsi="72 Italic" w:cs="72 Italic"/>
            <w:i/>
            <w:iCs/>
            <w:sz w:val="16"/>
            <w:szCs w:val="16"/>
            <w:rPrChange w:id="169" w:author="OzanGencer" w:date="2025-04-30T09:57:00Z">
              <w:rPr>
                <w:rFonts w:ascii="72" w:hAnsi="72"/>
                <w:sz w:val="20"/>
                <w:szCs w:val="20"/>
              </w:rPr>
            </w:rPrChange>
          </w:rPr>
          <w:t>It is assumed that the standard SAP GRC HR Trigger functionality will be used. In case of more complex requirements, additional scope may arise and can be discussed separately.</w:t>
        </w:r>
      </w:ins>
    </w:p>
    <w:p w14:paraId="6B271685">
      <w:pPr>
        <w:pStyle w:val="22"/>
        <w:numPr>
          <w:ilvl w:val="0"/>
          <w:numId w:val="11"/>
        </w:numPr>
        <w:suppressAutoHyphens/>
        <w:ind w:left="567" w:hanging="567"/>
        <w:rPr>
          <w:rFonts w:ascii="72" w:hAnsi="72" w:cs="72"/>
          <w:sz w:val="20"/>
          <w:szCs w:val="20"/>
        </w:rPr>
      </w:pPr>
      <w:r>
        <w:rPr>
          <w:rFonts w:ascii="72" w:hAnsi="72" w:cs="72"/>
          <w:sz w:val="20"/>
          <w:szCs w:val="20"/>
        </w:rPr>
        <w:t>Test script preparation</w:t>
      </w:r>
      <w:ins w:id="170" w:author="OzanGencer" w:date="2025-04-30T10:14:00Z">
        <w:r>
          <w:rPr>
            <w:rFonts w:ascii="72" w:hAnsi="72" w:cs="72"/>
            <w:sz w:val="20"/>
            <w:szCs w:val="20"/>
          </w:rPr>
          <w:t>s &amp; workshops</w:t>
        </w:r>
      </w:ins>
      <w:r>
        <w:rPr>
          <w:rFonts w:ascii="72" w:hAnsi="72" w:cs="72"/>
          <w:sz w:val="20"/>
          <w:szCs w:val="20"/>
        </w:rPr>
        <w:t xml:space="preserve"> (SF - 1</w:t>
      </w:r>
      <w:ins w:id="171" w:author="OzanGencer" w:date="2025-04-30T09:57:00Z">
        <w:r>
          <w:rPr>
            <w:rFonts w:ascii="72" w:hAnsi="72" w:cs="72"/>
            <w:sz w:val="20"/>
            <w:szCs w:val="20"/>
          </w:rPr>
          <w:t>0</w:t>
        </w:r>
      </w:ins>
      <w:del w:id="172" w:author="OzanGencer" w:date="2025-04-30T09:57:00Z">
        <w:r>
          <w:rPr>
            <w:rFonts w:ascii="72" w:hAnsi="72" w:cs="72"/>
            <w:sz w:val="20"/>
            <w:szCs w:val="20"/>
          </w:rPr>
          <w:delText>5</w:delText>
        </w:r>
      </w:del>
      <w:r>
        <w:rPr>
          <w:rFonts w:ascii="72" w:hAnsi="72" w:cs="72"/>
          <w:sz w:val="20"/>
          <w:szCs w:val="20"/>
        </w:rPr>
        <w:t xml:space="preserve"> days)</w:t>
      </w:r>
    </w:p>
    <w:p w14:paraId="5597CB1A">
      <w:pPr>
        <w:suppressAutoHyphens/>
        <w:rPr>
          <w:rFonts w:ascii="72" w:hAnsi="72" w:cs="72"/>
          <w:sz w:val="20"/>
          <w:szCs w:val="20"/>
        </w:rPr>
      </w:pPr>
    </w:p>
    <w:p w14:paraId="3B5775BE">
      <w:pPr>
        <w:rPr>
          <w:rFonts w:ascii="72" w:hAnsi="72" w:cs="72"/>
          <w:sz w:val="20"/>
          <w:szCs w:val="20"/>
        </w:rPr>
      </w:pPr>
    </w:p>
    <w:p w14:paraId="254CD6F0">
      <w:pPr>
        <w:pStyle w:val="4"/>
        <w:spacing w:after="0" w:line="240" w:lineRule="auto"/>
        <w:ind w:left="567" w:hanging="567"/>
        <w:rPr>
          <w:rFonts w:ascii="72" w:hAnsi="72" w:cs="72"/>
          <w:b/>
          <w:bCs/>
          <w:sz w:val="20"/>
          <w:szCs w:val="20"/>
        </w:rPr>
      </w:pPr>
      <w:r>
        <w:rPr>
          <w:rFonts w:ascii="72" w:hAnsi="72" w:cs="72"/>
          <w:b/>
          <w:bCs/>
          <w:sz w:val="20"/>
          <w:szCs w:val="20"/>
        </w:rPr>
        <w:t>Phase 4: UAT &amp; Documentation (35 days)</w:t>
      </w:r>
    </w:p>
    <w:p w14:paraId="0FDE71A8">
      <w:pPr>
        <w:pStyle w:val="22"/>
        <w:numPr>
          <w:ilvl w:val="0"/>
          <w:numId w:val="12"/>
        </w:numPr>
        <w:suppressAutoHyphens/>
        <w:ind w:left="567" w:hanging="567"/>
        <w:rPr>
          <w:rFonts w:ascii="72" w:hAnsi="72" w:cs="72"/>
          <w:sz w:val="20"/>
          <w:szCs w:val="20"/>
        </w:rPr>
      </w:pPr>
      <w:r>
        <w:rPr>
          <w:rFonts w:ascii="72" w:hAnsi="72" w:cs="72"/>
          <w:sz w:val="20"/>
          <w:szCs w:val="20"/>
        </w:rPr>
        <w:t>User Acceptance Testing (SF - 20 days)</w:t>
      </w:r>
    </w:p>
    <w:p w14:paraId="63BB03E9">
      <w:pPr>
        <w:pStyle w:val="22"/>
        <w:numPr>
          <w:ilvl w:val="0"/>
          <w:numId w:val="12"/>
        </w:numPr>
        <w:suppressAutoHyphens/>
        <w:ind w:left="567" w:hanging="567"/>
        <w:rPr>
          <w:rFonts w:ascii="72" w:hAnsi="72" w:cs="72"/>
          <w:sz w:val="20"/>
          <w:szCs w:val="20"/>
        </w:rPr>
      </w:pPr>
      <w:r>
        <w:rPr>
          <w:rFonts w:ascii="72" w:hAnsi="72" w:cs="72"/>
          <w:sz w:val="20"/>
          <w:szCs w:val="20"/>
        </w:rPr>
        <w:t>GRC Training, Documentation and UAT (GRC - 15 days)</w:t>
      </w:r>
    </w:p>
    <w:p w14:paraId="1891DF3C">
      <w:pPr>
        <w:rPr>
          <w:rFonts w:ascii="72" w:hAnsi="72" w:cs="72"/>
          <w:sz w:val="20"/>
          <w:szCs w:val="20"/>
        </w:rPr>
      </w:pPr>
    </w:p>
    <w:p w14:paraId="2F2DAF41">
      <w:pPr>
        <w:pStyle w:val="4"/>
        <w:spacing w:after="0" w:line="240" w:lineRule="auto"/>
        <w:ind w:left="567" w:hanging="567"/>
        <w:rPr>
          <w:rFonts w:ascii="72" w:hAnsi="72" w:cs="72"/>
          <w:b/>
          <w:bCs/>
          <w:sz w:val="20"/>
          <w:szCs w:val="20"/>
        </w:rPr>
      </w:pPr>
      <w:r>
        <w:rPr>
          <w:rFonts w:ascii="72" w:hAnsi="72" w:cs="72"/>
          <w:b/>
          <w:bCs/>
          <w:sz w:val="20"/>
          <w:szCs w:val="20"/>
        </w:rPr>
        <w:t>Phase 5: Go-Live &amp; Support (36 days)</w:t>
      </w:r>
    </w:p>
    <w:p w14:paraId="06A91BC5">
      <w:pPr>
        <w:pStyle w:val="22"/>
        <w:numPr>
          <w:ilvl w:val="0"/>
          <w:numId w:val="13"/>
        </w:numPr>
        <w:suppressAutoHyphens/>
        <w:ind w:left="567" w:hanging="567"/>
        <w:rPr>
          <w:rFonts w:ascii="72" w:hAnsi="72" w:cs="72"/>
          <w:sz w:val="20"/>
          <w:szCs w:val="20"/>
        </w:rPr>
      </w:pPr>
      <w:r>
        <w:rPr>
          <w:rFonts w:ascii="72" w:hAnsi="72" w:cs="72"/>
          <w:sz w:val="20"/>
          <w:szCs w:val="20"/>
        </w:rPr>
        <w:t xml:space="preserve">Go-Live activities (SF - </w:t>
      </w:r>
      <w:ins w:id="173" w:author="OzanGencer" w:date="2025-04-30T09:57:00Z">
        <w:r>
          <w:rPr>
            <w:rFonts w:ascii="72" w:hAnsi="72" w:cs="72"/>
            <w:sz w:val="20"/>
            <w:szCs w:val="20"/>
          </w:rPr>
          <w:t>9</w:t>
        </w:r>
      </w:ins>
      <w:del w:id="174" w:author="OzanGencer" w:date="2025-04-30T09:57:00Z">
        <w:r>
          <w:rPr>
            <w:rFonts w:ascii="72" w:hAnsi="72" w:cs="72"/>
            <w:sz w:val="20"/>
            <w:szCs w:val="20"/>
          </w:rPr>
          <w:delText>18</w:delText>
        </w:r>
      </w:del>
      <w:r>
        <w:rPr>
          <w:rFonts w:ascii="72" w:hAnsi="72" w:cs="72"/>
          <w:sz w:val="20"/>
          <w:szCs w:val="20"/>
        </w:rPr>
        <w:t xml:space="preserve"> days</w:t>
      </w:r>
      <w:ins w:id="175" w:author="OzanGencer" w:date="2025-04-30T09:57:00Z">
        <w:r>
          <w:rPr>
            <w:rFonts w:ascii="72" w:hAnsi="72" w:cs="72"/>
            <w:sz w:val="20"/>
            <w:szCs w:val="20"/>
          </w:rPr>
          <w:t>, GRC - 9 days</w:t>
        </w:r>
      </w:ins>
      <w:r>
        <w:rPr>
          <w:rFonts w:ascii="72" w:hAnsi="72" w:cs="72"/>
          <w:sz w:val="20"/>
          <w:szCs w:val="20"/>
        </w:rPr>
        <w:t>)</w:t>
      </w:r>
    </w:p>
    <w:p w14:paraId="209B0F2A">
      <w:pPr>
        <w:pStyle w:val="22"/>
        <w:numPr>
          <w:ilvl w:val="0"/>
          <w:numId w:val="13"/>
        </w:numPr>
        <w:suppressAutoHyphens/>
        <w:ind w:left="567" w:hanging="567"/>
        <w:rPr>
          <w:ins w:id="176" w:author="OzanGencer" w:date="2025-04-30T09:54:00Z"/>
          <w:rFonts w:ascii="72" w:hAnsi="72" w:cs="72"/>
          <w:sz w:val="20"/>
          <w:szCs w:val="20"/>
        </w:rPr>
      </w:pPr>
      <w:r>
        <w:rPr>
          <w:rFonts w:ascii="72" w:hAnsi="72" w:cs="72"/>
          <w:sz w:val="20"/>
          <w:szCs w:val="20"/>
        </w:rPr>
        <w:t xml:space="preserve">Post go-live support (SF/GRC </w:t>
      </w:r>
      <w:del w:id="177" w:author="Papavasiliova, Eleni" w:date="2025-04-14T15:17:00Z">
        <w:r>
          <w:rPr>
            <w:rFonts w:ascii="72" w:hAnsi="72" w:cs="72"/>
            <w:sz w:val="20"/>
            <w:szCs w:val="20"/>
          </w:rPr>
          <w:delText>-</w:delText>
        </w:r>
      </w:del>
      <w:ins w:id="178" w:author="Papavasiliova, Eleni" w:date="2025-04-14T15:17:00Z">
        <w:r>
          <w:rPr>
            <w:rFonts w:ascii="72" w:hAnsi="72" w:cs="72"/>
            <w:sz w:val="20"/>
            <w:szCs w:val="20"/>
          </w:rPr>
          <w:t>–</w:t>
        </w:r>
      </w:ins>
      <w:r>
        <w:rPr>
          <w:rFonts w:ascii="72" w:hAnsi="72" w:cs="72"/>
          <w:sz w:val="20"/>
          <w:szCs w:val="20"/>
        </w:rPr>
        <w:t xml:space="preserve"> </w:t>
      </w:r>
      <w:del w:id="179" w:author="Papavasiliova, Eleni" w:date="2025-04-14T15:16:00Z">
        <w:r>
          <w:rPr>
            <w:rFonts w:ascii="72" w:hAnsi="72" w:cs="72"/>
            <w:sz w:val="20"/>
            <w:szCs w:val="20"/>
          </w:rPr>
          <w:delText>18</w:delText>
        </w:r>
      </w:del>
      <w:ins w:id="180" w:author="Papavasiliova, Eleni" w:date="2025-04-14T15:16:00Z">
        <w:r>
          <w:rPr>
            <w:rFonts w:ascii="72" w:hAnsi="72" w:cs="72"/>
            <w:sz w:val="20"/>
            <w:szCs w:val="20"/>
          </w:rPr>
          <w:t>8</w:t>
        </w:r>
      </w:ins>
      <w:ins w:id="181" w:author="Papavasiliova, Eleni" w:date="2025-04-14T15:17:00Z">
        <w:r>
          <w:rPr>
            <w:rFonts w:ascii="72" w:hAnsi="72" w:cs="72"/>
            <w:sz w:val="20"/>
            <w:szCs w:val="20"/>
          </w:rPr>
          <w:t xml:space="preserve"> weeks</w:t>
        </w:r>
      </w:ins>
      <w:r>
        <w:rPr>
          <w:rFonts w:ascii="72" w:hAnsi="72" w:cs="72"/>
          <w:sz w:val="20"/>
          <w:szCs w:val="20"/>
        </w:rPr>
        <w:t xml:space="preserve"> </w:t>
      </w:r>
      <w:del w:id="182" w:author="Papavasiliova, Eleni" w:date="2025-04-14T15:16:00Z">
        <w:r>
          <w:rPr>
            <w:rFonts w:ascii="72" w:hAnsi="72" w:cs="72"/>
            <w:sz w:val="20"/>
            <w:szCs w:val="20"/>
          </w:rPr>
          <w:delText>days</w:delText>
        </w:r>
      </w:del>
      <w:r>
        <w:rPr>
          <w:rFonts w:ascii="72" w:hAnsi="72" w:cs="72"/>
          <w:sz w:val="20"/>
          <w:szCs w:val="20"/>
        </w:rPr>
        <w:t>)</w:t>
      </w:r>
    </w:p>
    <w:p w14:paraId="5467AFD2">
      <w:pPr>
        <w:pStyle w:val="22"/>
        <w:numPr>
          <w:ilvl w:val="1"/>
          <w:numId w:val="13"/>
          <w:ins w:id="184" w:author="OzanGencer" w:date="2025-04-30T09:54:00Z"/>
        </w:numPr>
        <w:suppressAutoHyphens/>
        <w:ind w:left="987" w:hanging="567"/>
        <w:rPr>
          <w:rFonts w:ascii="72 Italic" w:hAnsi="72 Italic" w:cs="72 Italic"/>
          <w:i/>
          <w:iCs/>
          <w:sz w:val="18"/>
          <w:szCs w:val="18"/>
          <w:rPrChange w:id="185" w:author="OzanGencer" w:date="2025-04-30T09:54:00Z">
            <w:rPr>
              <w:rFonts w:ascii="72" w:hAnsi="72" w:cs="72"/>
              <w:sz w:val="20"/>
              <w:szCs w:val="20"/>
            </w:rPr>
          </w:rPrChange>
        </w:rPr>
        <w:pPrChange w:id="183" w:author="OzanGencer" w:date="2025-04-30T09:54:00Z">
          <w:pPr>
            <w:pStyle w:val="22"/>
            <w:numPr>
              <w:ilvl w:val="0"/>
              <w:numId w:val="13"/>
            </w:numPr>
            <w:suppressAutoHyphens/>
            <w:ind w:left="567"/>
          </w:pPr>
        </w:pPrChange>
      </w:pPr>
      <w:ins w:id="186" w:author="OzanGencer" w:date="2025-04-30T09:54:00Z">
        <w:r>
          <w:rPr>
            <w:rFonts w:ascii="72 Italic" w:hAnsi="72 Italic" w:cs="72 Italic"/>
            <w:i/>
            <w:iCs/>
            <w:sz w:val="18"/>
            <w:szCs w:val="18"/>
            <w:rPrChange w:id="187" w:author="OzanGencer" w:date="2025-04-30T09:54:00Z">
              <w:rPr>
                <w:rFonts w:ascii="72" w:hAnsi="72"/>
                <w:sz w:val="20"/>
                <w:szCs w:val="20"/>
              </w:rPr>
            </w:rPrChange>
          </w:rPr>
          <w:t>Please note that the Post Go-Live Support phase (8 weeks) does not imply daily or continuous support. It is limited to critical situations and incidents caused by Solvia-delivered components.</w:t>
        </w:r>
      </w:ins>
    </w:p>
    <w:p w14:paraId="77A17361">
      <w:pPr>
        <w:rPr>
          <w:ins w:id="188" w:author="Papavasiliova, Eleni" w:date="2025-04-14T15:22:00Z"/>
          <w:rFonts w:ascii="72" w:hAnsi="72" w:cs="72"/>
          <w:sz w:val="20"/>
          <w:szCs w:val="20"/>
        </w:rPr>
      </w:pPr>
    </w:p>
    <w:p w14:paraId="5700A80A">
      <w:pPr>
        <w:rPr>
          <w:ins w:id="189" w:author="Papavasiliova, Eleni" w:date="2025-04-14T15:22:00Z"/>
          <w:rFonts w:ascii="72" w:hAnsi="72" w:cs="72"/>
          <w:b/>
          <w:bCs/>
          <w:sz w:val="20"/>
          <w:szCs w:val="20"/>
          <w:highlight w:val="yellow"/>
          <w:rPrChange w:id="190" w:author="Papavasiliova, Eleni" w:date="2025-04-14T15:24:00Z">
            <w:rPr>
              <w:ins w:id="191" w:author="Papavasiliova, Eleni" w:date="2025-04-14T15:22:00Z"/>
              <w:rFonts w:ascii="72" w:hAnsi="72" w:cs="72"/>
              <w:sz w:val="20"/>
              <w:szCs w:val="20"/>
            </w:rPr>
          </w:rPrChange>
        </w:rPr>
      </w:pPr>
      <w:ins w:id="192" w:author="Papavasiliova, Eleni" w:date="2025-04-14T15:22:00Z">
        <w:r>
          <w:rPr>
            <w:rFonts w:ascii="72" w:hAnsi="72" w:cs="72"/>
            <w:b/>
            <w:bCs/>
            <w:sz w:val="20"/>
            <w:szCs w:val="20"/>
            <w:highlight w:val="yellow"/>
            <w:rPrChange w:id="193" w:author="Papavasiliova, Eleni" w:date="2025-04-14T15:24:00Z">
              <w:rPr>
                <w:rFonts w:ascii="72" w:hAnsi="72" w:cs="72"/>
                <w:sz w:val="20"/>
                <w:szCs w:val="20"/>
              </w:rPr>
            </w:rPrChange>
          </w:rPr>
          <w:t>Ph</w:t>
        </w:r>
      </w:ins>
      <w:ins w:id="194" w:author="Papavasiliova, Eleni" w:date="2025-04-14T15:23:00Z">
        <w:r>
          <w:rPr>
            <w:rFonts w:ascii="72" w:hAnsi="72" w:cs="72"/>
            <w:b/>
            <w:bCs/>
            <w:sz w:val="20"/>
            <w:szCs w:val="20"/>
            <w:highlight w:val="yellow"/>
            <w:rPrChange w:id="195" w:author="Papavasiliova, Eleni" w:date="2025-04-14T15:24:00Z">
              <w:rPr>
                <w:rFonts w:ascii="72" w:hAnsi="72" w:cs="72"/>
                <w:sz w:val="20"/>
                <w:szCs w:val="20"/>
              </w:rPr>
            </w:rPrChange>
          </w:rPr>
          <w:t>a</w:t>
        </w:r>
      </w:ins>
      <w:ins w:id="196" w:author="Papavasiliova, Eleni" w:date="2025-04-14T15:22:00Z">
        <w:r>
          <w:rPr>
            <w:rFonts w:ascii="72" w:hAnsi="72" w:cs="72"/>
            <w:b/>
            <w:bCs/>
            <w:sz w:val="20"/>
            <w:szCs w:val="20"/>
            <w:highlight w:val="yellow"/>
            <w:rPrChange w:id="197" w:author="Papavasiliova, Eleni" w:date="2025-04-14T15:24:00Z">
              <w:rPr>
                <w:rFonts w:ascii="72" w:hAnsi="72" w:cs="72"/>
                <w:sz w:val="20"/>
                <w:szCs w:val="20"/>
              </w:rPr>
            </w:rPrChange>
          </w:rPr>
          <w:t>se 6: Monitor and Meaure</w:t>
        </w:r>
      </w:ins>
    </w:p>
    <w:p w14:paraId="47E4F30A">
      <w:pPr>
        <w:pStyle w:val="22"/>
        <w:numPr>
          <w:ilvl w:val="0"/>
          <w:numId w:val="14"/>
        </w:numPr>
        <w:suppressAutoHyphens/>
        <w:ind w:left="567" w:hanging="567"/>
        <w:rPr>
          <w:ins w:id="198" w:author="Papavasiliova, Eleni" w:date="2025-04-14T15:23:00Z"/>
          <w:rFonts w:ascii="72" w:hAnsi="72" w:cs="72"/>
          <w:sz w:val="20"/>
          <w:szCs w:val="20"/>
          <w:highlight w:val="yellow"/>
          <w:rPrChange w:id="199" w:author="Papavasiliova, Eleni" w:date="2025-04-14T15:24:00Z">
            <w:rPr>
              <w:ins w:id="200" w:author="Papavasiliova, Eleni" w:date="2025-04-14T15:23:00Z"/>
              <w:rFonts w:ascii="72" w:hAnsi="72" w:cs="72"/>
              <w:sz w:val="20"/>
              <w:szCs w:val="20"/>
            </w:rPr>
          </w:rPrChange>
        </w:rPr>
      </w:pPr>
      <w:ins w:id="201" w:author="Papavasiliova, Eleni" w:date="2025-04-14T15:23:00Z">
        <w:r>
          <w:rPr>
            <w:rFonts w:ascii="72" w:hAnsi="72" w:cs="72"/>
            <w:sz w:val="20"/>
            <w:szCs w:val="20"/>
            <w:highlight w:val="yellow"/>
            <w:rPrChange w:id="202" w:author="Papavasiliova, Eleni" w:date="2025-04-14T15:24:00Z">
              <w:rPr>
                <w:rFonts w:ascii="72" w:hAnsi="72" w:cs="72"/>
                <w:sz w:val="20"/>
                <w:szCs w:val="20"/>
              </w:rPr>
            </w:rPrChange>
          </w:rPr>
          <w:t>Integrate embedded risk analysis for proactive monitoring.</w:t>
        </w:r>
      </w:ins>
    </w:p>
    <w:p w14:paraId="1657B186">
      <w:pPr>
        <w:pStyle w:val="22"/>
        <w:numPr>
          <w:ilvl w:val="0"/>
          <w:numId w:val="14"/>
        </w:numPr>
        <w:suppressAutoHyphens/>
        <w:ind w:left="567" w:hanging="567"/>
        <w:rPr>
          <w:ins w:id="203" w:author="Papavasiliova, Eleni" w:date="2025-04-14T15:23:00Z"/>
          <w:rFonts w:ascii="72" w:hAnsi="72" w:cs="72"/>
          <w:sz w:val="20"/>
          <w:szCs w:val="20"/>
          <w:highlight w:val="yellow"/>
          <w:rPrChange w:id="204" w:author="Papavasiliova, Eleni" w:date="2025-04-14T15:24:00Z">
            <w:rPr>
              <w:ins w:id="205" w:author="Papavasiliova, Eleni" w:date="2025-04-14T15:23:00Z"/>
              <w:rFonts w:ascii="72" w:hAnsi="72" w:cs="72"/>
              <w:sz w:val="20"/>
              <w:szCs w:val="20"/>
            </w:rPr>
          </w:rPrChange>
        </w:rPr>
      </w:pPr>
      <w:ins w:id="206" w:author="Papavasiliova, Eleni" w:date="2025-04-14T15:23:00Z">
        <w:r>
          <w:rPr>
            <w:rFonts w:ascii="72" w:hAnsi="72" w:cs="72"/>
            <w:sz w:val="20"/>
            <w:szCs w:val="20"/>
            <w:highlight w:val="yellow"/>
            <w:rPrChange w:id="207" w:author="Papavasiliova, Eleni" w:date="2025-04-14T15:24:00Z">
              <w:rPr>
                <w:rFonts w:ascii="72" w:hAnsi="72" w:cs="72"/>
                <w:sz w:val="20"/>
                <w:szCs w:val="20"/>
              </w:rPr>
            </w:rPrChange>
          </w:rPr>
          <w:t>Establish corrective action protocols to resolve access risks in real-time.</w:t>
        </w:r>
      </w:ins>
    </w:p>
    <w:p w14:paraId="3C7E98E4">
      <w:pPr>
        <w:rPr>
          <w:ins w:id="208" w:author="Papavasiliova, Eleni" w:date="2025-04-14T15:23:00Z"/>
          <w:rFonts w:ascii="72" w:hAnsi="72" w:cs="72"/>
          <w:sz w:val="20"/>
          <w:szCs w:val="20"/>
        </w:rPr>
      </w:pPr>
    </w:p>
    <w:p w14:paraId="0D661B3B">
      <w:pPr>
        <w:rPr>
          <w:rFonts w:ascii="72" w:hAnsi="72" w:cs="72"/>
          <w:sz w:val="20"/>
          <w:szCs w:val="20"/>
        </w:rPr>
      </w:pPr>
    </w:p>
    <w:p w14:paraId="07D44821">
      <w:pPr>
        <w:pStyle w:val="4"/>
        <w:spacing w:after="0" w:line="240" w:lineRule="auto"/>
        <w:ind w:left="567" w:hanging="567"/>
        <w:rPr>
          <w:rFonts w:ascii="72" w:hAnsi="72" w:cs="72"/>
          <w:b/>
          <w:bCs/>
          <w:sz w:val="20"/>
          <w:szCs w:val="20"/>
        </w:rPr>
      </w:pPr>
      <w:r>
        <w:rPr>
          <w:rFonts w:ascii="72" w:hAnsi="72" w:cs="72"/>
          <w:b/>
          <w:bCs/>
          <w:sz w:val="20"/>
          <w:szCs w:val="20"/>
        </w:rPr>
        <w:t>Project Management (22 days)</w:t>
      </w:r>
    </w:p>
    <w:p w14:paraId="75DFBF13">
      <w:pPr>
        <w:pStyle w:val="22"/>
        <w:numPr>
          <w:ilvl w:val="0"/>
          <w:numId w:val="14"/>
        </w:numPr>
        <w:suppressAutoHyphens/>
        <w:ind w:left="567" w:hanging="567"/>
        <w:rPr>
          <w:rFonts w:ascii="72" w:hAnsi="72" w:cs="72"/>
          <w:sz w:val="20"/>
          <w:szCs w:val="20"/>
        </w:rPr>
      </w:pPr>
      <w:r>
        <w:rPr>
          <w:rFonts w:ascii="72" w:hAnsi="72" w:cs="72"/>
          <w:sz w:val="20"/>
          <w:szCs w:val="20"/>
        </w:rPr>
        <w:t>Project coordination and oversight</w:t>
      </w:r>
      <w:ins w:id="209" w:author="Papavasiliova, Eleni" w:date="2025-04-14T17:37:00Z">
        <w:r>
          <w:rPr>
            <w:rFonts w:ascii="72" w:hAnsi="72" w:cs="72"/>
            <w:sz w:val="20"/>
            <w:szCs w:val="20"/>
          </w:rPr>
          <w:t xml:space="preserve"> of both Solvia and Maxion teams and tasks</w:t>
        </w:r>
      </w:ins>
    </w:p>
    <w:p w14:paraId="23B238BC">
      <w:pPr>
        <w:pStyle w:val="22"/>
        <w:numPr>
          <w:ilvl w:val="0"/>
          <w:numId w:val="14"/>
        </w:numPr>
        <w:suppressAutoHyphens/>
        <w:ind w:left="567" w:hanging="567"/>
        <w:rPr>
          <w:rFonts w:ascii="72" w:hAnsi="72" w:cs="72"/>
          <w:sz w:val="20"/>
          <w:szCs w:val="20"/>
        </w:rPr>
      </w:pPr>
      <w:r>
        <w:rPr>
          <w:rFonts w:ascii="72" w:hAnsi="72" w:cs="72"/>
          <w:sz w:val="20"/>
          <w:szCs w:val="20"/>
        </w:rPr>
        <w:t>Status reporting</w:t>
      </w:r>
    </w:p>
    <w:p w14:paraId="07374F74">
      <w:pPr>
        <w:pStyle w:val="22"/>
        <w:numPr>
          <w:ilvl w:val="0"/>
          <w:numId w:val="14"/>
        </w:numPr>
        <w:suppressAutoHyphens/>
        <w:ind w:left="567" w:hanging="567"/>
        <w:rPr>
          <w:rFonts w:ascii="72" w:hAnsi="72" w:cs="72"/>
          <w:sz w:val="20"/>
          <w:szCs w:val="20"/>
        </w:rPr>
      </w:pPr>
      <w:r>
        <w:rPr>
          <w:rFonts w:ascii="72" w:hAnsi="72" w:cs="72"/>
          <w:sz w:val="20"/>
          <w:szCs w:val="20"/>
        </w:rPr>
        <w:t>Risk management</w:t>
      </w:r>
    </w:p>
    <w:p w14:paraId="6FEFCFBB">
      <w:pPr>
        <w:pStyle w:val="22"/>
        <w:numPr>
          <w:ilvl w:val="0"/>
          <w:numId w:val="14"/>
        </w:numPr>
        <w:suppressAutoHyphens/>
        <w:ind w:left="567" w:hanging="567"/>
        <w:rPr>
          <w:rFonts w:ascii="72" w:hAnsi="72" w:cs="72"/>
          <w:sz w:val="20"/>
          <w:szCs w:val="20"/>
        </w:rPr>
      </w:pPr>
      <w:r>
        <w:rPr>
          <w:rFonts w:ascii="72" w:hAnsi="72" w:cs="72"/>
          <w:sz w:val="20"/>
          <w:szCs w:val="20"/>
        </w:rPr>
        <w:t>Stakeholder communication</w:t>
      </w:r>
    </w:p>
    <w:p w14:paraId="5E013AC8">
      <w:pPr>
        <w:rPr>
          <w:rFonts w:ascii="72" w:hAnsi="72" w:cs="72"/>
          <w:sz w:val="20"/>
          <w:szCs w:val="20"/>
        </w:rPr>
      </w:pPr>
    </w:p>
    <w:p w14:paraId="7039029D">
      <w:pPr>
        <w:rPr>
          <w:rFonts w:ascii="72" w:hAnsi="72" w:cs="72"/>
          <w:b/>
          <w:bCs/>
          <w:sz w:val="20"/>
          <w:szCs w:val="20"/>
        </w:rPr>
      </w:pPr>
      <w:r>
        <w:rPr>
          <w:rFonts w:ascii="72" w:hAnsi="72" w:cs="72"/>
          <w:b/>
          <w:bCs/>
          <w:sz w:val="20"/>
          <w:szCs w:val="20"/>
        </w:rPr>
        <w:t>Total Duration: 260 days</w:t>
      </w:r>
    </w:p>
    <w:p w14:paraId="562639D2">
      <w:pPr>
        <w:rPr>
          <w:rFonts w:ascii="72" w:hAnsi="72" w:cs="72"/>
          <w:sz w:val="20"/>
          <w:szCs w:val="20"/>
        </w:rPr>
      </w:pPr>
    </w:p>
    <w:p w14:paraId="1384FFA3">
      <w:pPr>
        <w:pStyle w:val="3"/>
        <w:ind w:left="0" w:firstLine="0"/>
      </w:pPr>
    </w:p>
    <w:p w14:paraId="704FDB97">
      <w:pPr>
        <w:pStyle w:val="3"/>
        <w:ind w:left="0" w:firstLine="0"/>
      </w:pPr>
      <w:r>
        <w:t>Project Proposed Timeline</w:t>
      </w:r>
    </w:p>
    <w:p w14:paraId="42A825B8">
      <w:pPr>
        <w:pStyle w:val="3"/>
        <w:spacing w:after="0" w:line="240" w:lineRule="auto"/>
        <w:ind w:left="567" w:hanging="567"/>
        <w:rPr>
          <w:rFonts w:cs="72"/>
          <w:sz w:val="20"/>
          <w:szCs w:val="20"/>
        </w:rPr>
      </w:pPr>
      <w:ins w:id="210" w:author="OzanGencer [2]" w:date="2025-05-15T14:18:51Z">
        <w:r>
          <w:rPr/>
          <w:drawing>
            <wp:inline distT="0" distB="0" distL="114300" distR="114300">
              <wp:extent cx="5758180" cy="1351280"/>
              <wp:effectExtent l="0" t="0" r="7620" b="203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0"/>
                      <a:stretch>
                        <a:fillRect/>
                      </a:stretch>
                    </pic:blipFill>
                    <pic:spPr>
                      <a:xfrm>
                        <a:off x="0" y="0"/>
                        <a:ext cx="5758180" cy="1351280"/>
                      </a:xfrm>
                      <a:prstGeom prst="rect">
                        <a:avLst/>
                      </a:prstGeom>
                      <a:noFill/>
                      <a:ln>
                        <a:noFill/>
                      </a:ln>
                    </pic:spPr>
                  </pic:pic>
                </a:graphicData>
              </a:graphic>
            </wp:inline>
          </w:drawing>
        </w:r>
      </w:ins>
      <w:ins w:id="212" w:author="OzanGencer" w:date="2025-05-12T17:08:10Z">
        <w:del w:id="213" w:author="OzanGencer [2]" w:date="2025-05-15T14:07:38Z">
          <w:r>
            <w:rPr/>
            <w:drawing>
              <wp:inline distT="0" distB="0" distL="114300" distR="114300">
                <wp:extent cx="5758815" cy="2498090"/>
                <wp:effectExtent l="0" t="0" r="6985" b="165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1"/>
                        <a:stretch>
                          <a:fillRect/>
                        </a:stretch>
                      </pic:blipFill>
                      <pic:spPr>
                        <a:xfrm>
                          <a:off x="0" y="0"/>
                          <a:ext cx="5758815" cy="2498090"/>
                        </a:xfrm>
                        <a:prstGeom prst="rect">
                          <a:avLst/>
                        </a:prstGeom>
                        <a:noFill/>
                        <a:ln>
                          <a:noFill/>
                        </a:ln>
                      </pic:spPr>
                    </pic:pic>
                  </a:graphicData>
                </a:graphic>
              </wp:inline>
            </w:drawing>
          </w:r>
        </w:del>
      </w:ins>
      <w:del w:id="216" w:author="OzanGencer" w:date="2025-04-25T10:48:00Z">
        <w:r>
          <w:rPr>
            <w:rFonts w:cs="72"/>
            <w:sz w:val="20"/>
            <w:szCs w:val="20"/>
          </w:rPr>
          <w:drawing>
            <wp:inline distT="0" distB="0" distL="114300" distR="114300">
              <wp:extent cx="5928995" cy="1757045"/>
              <wp:effectExtent l="0" t="0" r="14605" b="20955"/>
              <wp:docPr id="2031563762" name="Picture 2031563762"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63762" name="Picture 2031563762" descr="A graph with a number of bars&#10;&#10;Description automatically generated with medium confidence"/>
                      <pic:cNvPicPr>
                        <a:picLocks noChangeAspect="1"/>
                      </pic:cNvPicPr>
                    </pic:nvPicPr>
                    <pic:blipFill>
                      <a:blip r:embed="rId22"/>
                      <a:stretch>
                        <a:fillRect/>
                      </a:stretch>
                    </pic:blipFill>
                    <pic:spPr>
                      <a:xfrm>
                        <a:off x="0" y="0"/>
                        <a:ext cx="5928995" cy="1757045"/>
                      </a:xfrm>
                      <a:prstGeom prst="rect">
                        <a:avLst/>
                      </a:prstGeom>
                      <a:noFill/>
                      <a:ln>
                        <a:noFill/>
                      </a:ln>
                    </pic:spPr>
                  </pic:pic>
                </a:graphicData>
              </a:graphic>
            </wp:inline>
          </w:drawing>
        </w:r>
      </w:del>
    </w:p>
    <w:p w14:paraId="47BBD30B">
      <w:pPr>
        <w:pStyle w:val="3"/>
        <w:spacing w:after="0" w:line="240" w:lineRule="auto"/>
        <w:ind w:left="567" w:hanging="567"/>
        <w:rPr>
          <w:rFonts w:cs="72"/>
          <w:sz w:val="20"/>
          <w:szCs w:val="20"/>
        </w:rPr>
      </w:pPr>
    </w:p>
    <w:p w14:paraId="0B9C269D">
      <w:pPr>
        <w:pStyle w:val="3"/>
        <w:spacing w:after="0" w:line="240" w:lineRule="auto"/>
        <w:ind w:left="567" w:hanging="567"/>
        <w:rPr>
          <w:rFonts w:cs="72"/>
          <w:bCs/>
          <w:sz w:val="20"/>
          <w:szCs w:val="20"/>
        </w:rPr>
      </w:pPr>
      <w:r>
        <w:rPr>
          <w:rFonts w:cs="72"/>
          <w:bCs/>
          <w:sz w:val="20"/>
          <w:szCs w:val="20"/>
        </w:rPr>
        <w:t>Consolidated Efforts</w:t>
      </w:r>
    </w:p>
    <w:tbl>
      <w:tblPr>
        <w:tblStyle w:val="25"/>
        <w:tblpPr w:leftFromText="141" w:rightFromText="141" w:vertAnchor="text" w:horzAnchor="margin" w:tblpY="2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8"/>
        <w:gridCol w:w="2195"/>
        <w:gridCol w:w="1833"/>
      </w:tblGrid>
      <w:tr w14:paraId="304DA2CE">
        <w:trPr>
          <w:trHeight w:val="222" w:hRule="atLeast"/>
        </w:trPr>
        <w:tc>
          <w:tcPr>
            <w:tcW w:w="5524" w:type="dxa"/>
            <w:shd w:val="clear" w:color="auto" w:fill="002060"/>
          </w:tcPr>
          <w:p w14:paraId="008211CE">
            <w:pPr>
              <w:suppressAutoHyphens/>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Activity</w:t>
            </w:r>
          </w:p>
        </w:tc>
        <w:tc>
          <w:tcPr>
            <w:tcW w:w="2268" w:type="dxa"/>
            <w:shd w:val="clear" w:color="auto" w:fill="002060"/>
          </w:tcPr>
          <w:p w14:paraId="18F1CB3A">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Component</w:t>
            </w:r>
          </w:p>
        </w:tc>
        <w:tc>
          <w:tcPr>
            <w:tcW w:w="1930" w:type="dxa"/>
            <w:shd w:val="clear" w:color="auto" w:fill="002060"/>
          </w:tcPr>
          <w:p w14:paraId="0F0E3D2D">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Days</w:t>
            </w:r>
          </w:p>
        </w:tc>
      </w:tr>
      <w:tr w14:paraId="16C432C3">
        <w:trPr>
          <w:trHeight w:val="222" w:hRule="atLeast"/>
        </w:trPr>
        <w:tc>
          <w:tcPr>
            <w:tcW w:w="5524" w:type="dxa"/>
          </w:tcPr>
          <w:p w14:paraId="2D6B848D">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1: Requirements Analysis</w:t>
            </w:r>
          </w:p>
        </w:tc>
        <w:tc>
          <w:tcPr>
            <w:tcW w:w="2268" w:type="dxa"/>
          </w:tcPr>
          <w:p w14:paraId="10C8F0E7">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7CE7752">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68</w:t>
            </w:r>
          </w:p>
        </w:tc>
      </w:tr>
      <w:tr w14:paraId="4C7D3487">
        <w:trPr>
          <w:trHeight w:val="218" w:hRule="atLeast"/>
        </w:trPr>
        <w:tc>
          <w:tcPr>
            <w:tcW w:w="5524" w:type="dxa"/>
          </w:tcPr>
          <w:p w14:paraId="7FDC13E0">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2: Design &amp; Configuration</w:t>
            </w:r>
          </w:p>
        </w:tc>
        <w:tc>
          <w:tcPr>
            <w:tcW w:w="2268" w:type="dxa"/>
          </w:tcPr>
          <w:p w14:paraId="38F3874D">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719A6E0F">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64</w:t>
            </w:r>
          </w:p>
        </w:tc>
      </w:tr>
      <w:tr w14:paraId="401C6E3F">
        <w:trPr>
          <w:trHeight w:val="222" w:hRule="atLeast"/>
        </w:trPr>
        <w:tc>
          <w:tcPr>
            <w:tcW w:w="5524" w:type="dxa"/>
          </w:tcPr>
          <w:p w14:paraId="7A54FB47">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3: Development &amp; Testing</w:t>
            </w:r>
          </w:p>
        </w:tc>
        <w:tc>
          <w:tcPr>
            <w:tcW w:w="2268" w:type="dxa"/>
          </w:tcPr>
          <w:p w14:paraId="2938C3A3">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1B60CF9">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35</w:t>
            </w:r>
          </w:p>
        </w:tc>
      </w:tr>
      <w:tr w14:paraId="6FE975BA">
        <w:trPr>
          <w:trHeight w:val="167" w:hRule="atLeast"/>
        </w:trPr>
        <w:tc>
          <w:tcPr>
            <w:tcW w:w="5524" w:type="dxa"/>
          </w:tcPr>
          <w:p w14:paraId="1DBE2CCD">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4: UAT &amp; Documentation</w:t>
            </w:r>
          </w:p>
        </w:tc>
        <w:tc>
          <w:tcPr>
            <w:tcW w:w="2268" w:type="dxa"/>
          </w:tcPr>
          <w:p w14:paraId="23C96AA6">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10D224C">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35</w:t>
            </w:r>
          </w:p>
        </w:tc>
      </w:tr>
      <w:tr w14:paraId="197957B4">
        <w:trPr>
          <w:trHeight w:val="271" w:hRule="atLeast"/>
        </w:trPr>
        <w:tc>
          <w:tcPr>
            <w:tcW w:w="5524" w:type="dxa"/>
          </w:tcPr>
          <w:p w14:paraId="6A5662A5">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5: Go-Live &amp; Support</w:t>
            </w:r>
          </w:p>
        </w:tc>
        <w:tc>
          <w:tcPr>
            <w:tcW w:w="2268" w:type="dxa"/>
          </w:tcPr>
          <w:p w14:paraId="0F1345E9">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716DB9AF">
            <w:pPr>
              <w:suppressAutoHyphens/>
              <w:jc w:val="center"/>
              <w:rPr>
                <w:rFonts w:ascii="72" w:hAnsi="72" w:eastAsia="Arial Unicode MS" w:cs="72"/>
                <w:kern w:val="0"/>
                <w:sz w:val="20"/>
                <w:szCs w:val="20"/>
                <w14:ligatures w14:val="none"/>
              </w:rPr>
            </w:pPr>
            <w:r>
              <w:rPr>
                <w:rFonts w:ascii="72" w:hAnsi="72" w:eastAsia="Arial Unicode MS" w:cs="72"/>
                <w:kern w:val="0"/>
                <w:sz w:val="20"/>
                <w:szCs w:val="20"/>
                <w14:ligatures w14:val="none"/>
              </w:rPr>
              <w:t>36</w:t>
            </w:r>
          </w:p>
        </w:tc>
      </w:tr>
      <w:tr w14:paraId="363302B7">
        <w:trPr>
          <w:trHeight w:val="222" w:hRule="atLeast"/>
        </w:trPr>
        <w:tc>
          <w:tcPr>
            <w:tcW w:w="5524" w:type="dxa"/>
          </w:tcPr>
          <w:p w14:paraId="5F2641DF">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Project Management</w:t>
            </w:r>
          </w:p>
        </w:tc>
        <w:tc>
          <w:tcPr>
            <w:tcW w:w="2268" w:type="dxa"/>
          </w:tcPr>
          <w:p w14:paraId="59B9EBAA">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PMO</w:t>
            </w:r>
          </w:p>
        </w:tc>
        <w:tc>
          <w:tcPr>
            <w:tcW w:w="1930" w:type="dxa"/>
          </w:tcPr>
          <w:p w14:paraId="4C92C8ED">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22</w:t>
            </w:r>
          </w:p>
        </w:tc>
      </w:tr>
      <w:tr w14:paraId="58CE6091">
        <w:trPr>
          <w:trHeight w:val="222" w:hRule="atLeast"/>
        </w:trPr>
        <w:tc>
          <w:tcPr>
            <w:tcW w:w="7792" w:type="dxa"/>
            <w:gridSpan w:val="2"/>
            <w:shd w:val="clear" w:color="auto" w:fill="F1F1F1" w:themeFill="background1" w:themeFillShade="F2"/>
          </w:tcPr>
          <w:p w14:paraId="5DFBFF6B">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Total</w:t>
            </w:r>
          </w:p>
        </w:tc>
        <w:tc>
          <w:tcPr>
            <w:tcW w:w="1930" w:type="dxa"/>
            <w:shd w:val="clear" w:color="auto" w:fill="F1F1F1" w:themeFill="background1" w:themeFillShade="F2"/>
          </w:tcPr>
          <w:p w14:paraId="27829D04">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260</w:t>
            </w:r>
          </w:p>
        </w:tc>
      </w:tr>
    </w:tbl>
    <w:p w14:paraId="005B8AC6">
      <w:pPr>
        <w:pStyle w:val="3"/>
        <w:spacing w:after="0" w:line="240" w:lineRule="auto"/>
        <w:ind w:left="567" w:hanging="567"/>
        <w:rPr>
          <w:rFonts w:cs="72"/>
          <w:sz w:val="20"/>
          <w:szCs w:val="20"/>
        </w:rPr>
      </w:pPr>
    </w:p>
    <w:p w14:paraId="52E77737">
      <w:pPr>
        <w:pStyle w:val="3"/>
        <w:spacing w:after="0" w:line="240" w:lineRule="auto"/>
        <w:ind w:left="567" w:hanging="567"/>
        <w:rPr>
          <w:rFonts w:cs="72"/>
          <w:sz w:val="20"/>
          <w:szCs w:val="20"/>
        </w:rPr>
      </w:pPr>
    </w:p>
    <w:p w14:paraId="14D5560C">
      <w:pPr>
        <w:pStyle w:val="3"/>
        <w:spacing w:after="0" w:line="240" w:lineRule="auto"/>
        <w:ind w:left="567" w:hanging="567"/>
        <w:rPr>
          <w:rFonts w:cs="72"/>
          <w:bCs/>
          <w:sz w:val="20"/>
          <w:szCs w:val="20"/>
        </w:rPr>
      </w:pPr>
      <w:r>
        <w:rPr>
          <w:rFonts w:cs="72"/>
          <w:bCs/>
          <w:sz w:val="20"/>
          <w:szCs w:val="20"/>
        </w:rPr>
        <w:t>Deliverables</w:t>
      </w:r>
    </w:p>
    <w:p w14:paraId="5752BCC9">
      <w:pPr>
        <w:pStyle w:val="22"/>
        <w:numPr>
          <w:ilvl w:val="0"/>
          <w:numId w:val="15"/>
        </w:numPr>
        <w:suppressAutoHyphens/>
        <w:ind w:left="567" w:hanging="567"/>
        <w:rPr>
          <w:rFonts w:ascii="72" w:hAnsi="72" w:cs="72"/>
          <w:sz w:val="20"/>
          <w:szCs w:val="20"/>
        </w:rPr>
      </w:pPr>
      <w:r>
        <w:rPr>
          <w:rFonts w:ascii="72" w:hAnsi="72" w:cs="72"/>
          <w:sz w:val="20"/>
          <w:szCs w:val="20"/>
        </w:rPr>
        <w:t>Standardized SuccessFactors role structure</w:t>
      </w:r>
    </w:p>
    <w:p w14:paraId="1C214E3A">
      <w:pPr>
        <w:pStyle w:val="22"/>
        <w:numPr>
          <w:ilvl w:val="0"/>
          <w:numId w:val="15"/>
        </w:numPr>
        <w:suppressAutoHyphens/>
        <w:ind w:left="567" w:hanging="567"/>
        <w:rPr>
          <w:rFonts w:ascii="72" w:hAnsi="72" w:cs="72"/>
          <w:sz w:val="20"/>
          <w:szCs w:val="20"/>
        </w:rPr>
      </w:pPr>
      <w:r>
        <w:rPr>
          <w:rFonts w:ascii="72" w:hAnsi="72" w:cs="72"/>
          <w:sz w:val="20"/>
          <w:szCs w:val="20"/>
        </w:rPr>
        <w:t>Integrated GRC Access Control system</w:t>
      </w:r>
    </w:p>
    <w:p w14:paraId="44C2CD6E">
      <w:pPr>
        <w:pStyle w:val="22"/>
        <w:numPr>
          <w:ilvl w:val="0"/>
          <w:numId w:val="15"/>
        </w:numPr>
        <w:suppressAutoHyphens/>
        <w:ind w:left="567" w:hanging="567"/>
        <w:rPr>
          <w:rFonts w:ascii="72" w:hAnsi="72" w:cs="72"/>
          <w:sz w:val="20"/>
          <w:szCs w:val="20"/>
        </w:rPr>
      </w:pPr>
      <w:r>
        <w:rPr>
          <w:rFonts w:ascii="72" w:hAnsi="72" w:cs="72"/>
          <w:sz w:val="20"/>
          <w:szCs w:val="20"/>
        </w:rPr>
        <w:t>SoD framework documentation</w:t>
      </w:r>
    </w:p>
    <w:p w14:paraId="004FBDF2">
      <w:pPr>
        <w:pStyle w:val="22"/>
        <w:numPr>
          <w:ilvl w:val="0"/>
          <w:numId w:val="15"/>
        </w:numPr>
        <w:suppressAutoHyphens/>
        <w:ind w:left="567" w:hanging="567"/>
        <w:rPr>
          <w:rFonts w:ascii="72" w:hAnsi="72" w:cs="72"/>
          <w:sz w:val="20"/>
          <w:szCs w:val="20"/>
        </w:rPr>
      </w:pPr>
      <w:r>
        <w:rPr>
          <w:rFonts w:ascii="72" w:hAnsi="72" w:cs="72"/>
          <w:sz w:val="20"/>
          <w:szCs w:val="20"/>
        </w:rPr>
        <w:t>Training materials and user guides</w:t>
      </w:r>
    </w:p>
    <w:p w14:paraId="0E369D3F">
      <w:pPr>
        <w:pStyle w:val="22"/>
        <w:numPr>
          <w:ilvl w:val="0"/>
          <w:numId w:val="15"/>
        </w:numPr>
        <w:suppressAutoHyphens/>
        <w:ind w:left="567" w:hanging="567"/>
        <w:rPr>
          <w:rFonts w:ascii="72" w:hAnsi="72" w:cs="72"/>
          <w:sz w:val="20"/>
          <w:szCs w:val="20"/>
        </w:rPr>
      </w:pPr>
      <w:r>
        <w:rPr>
          <w:rFonts w:ascii="72" w:hAnsi="72" w:cs="72"/>
          <w:sz w:val="20"/>
          <w:szCs w:val="20"/>
        </w:rPr>
        <w:t>System configuration documents</w:t>
      </w:r>
    </w:p>
    <w:p w14:paraId="603B336E">
      <w:pPr>
        <w:suppressAutoHyphens/>
        <w:rPr>
          <w:rFonts w:ascii="72" w:hAnsi="72" w:cs="72"/>
          <w:sz w:val="20"/>
          <w:szCs w:val="20"/>
        </w:rPr>
      </w:pPr>
    </w:p>
    <w:p w14:paraId="5A30FE59">
      <w:pPr>
        <w:suppressAutoHyphens/>
        <w:rPr>
          <w:rFonts w:ascii="72" w:hAnsi="72" w:cs="72"/>
          <w:sz w:val="20"/>
          <w:szCs w:val="20"/>
        </w:rPr>
      </w:pPr>
    </w:p>
    <w:p w14:paraId="249A8442">
      <w:pPr>
        <w:pStyle w:val="3"/>
        <w:ind w:left="0" w:firstLine="0"/>
      </w:pPr>
      <w:r>
        <w:t>Project Assumptions</w:t>
      </w:r>
    </w:p>
    <w:p w14:paraId="56D0AF58"/>
    <w:p w14:paraId="1EE394DE">
      <w:pPr>
        <w:pStyle w:val="22"/>
        <w:suppressAutoHyphens/>
        <w:ind w:left="0" w:firstLine="0"/>
        <w:rPr>
          <w:rFonts w:hint="default" w:ascii="72" w:hAnsi="72" w:cs="72"/>
          <w:sz w:val="20"/>
          <w:szCs w:val="20"/>
          <w:lang w:val="tr-TR"/>
        </w:rPr>
      </w:pPr>
      <w:del w:id="218" w:author="OzanGencer [2]" w:date="2025-05-15T14:21:40Z">
        <w:r>
          <w:rPr>
            <w:rFonts w:hint="default" w:ascii="72" w:hAnsi="72" w:cs="72"/>
            <w:b/>
            <w:sz w:val="20"/>
            <w:szCs w:val="20"/>
            <w:lang w:val="en-US"/>
          </w:rPr>
          <w:delText xml:space="preserve">System </w:delText>
        </w:r>
      </w:del>
      <w:ins w:id="219" w:author="OzanGencer [2]" w:date="2025-05-15T14:21:40Z">
        <w:r>
          <w:rPr>
            <w:rFonts w:hint="default" w:ascii="72" w:hAnsi="72" w:cs="72"/>
            <w:b/>
            <w:sz w:val="20"/>
            <w:szCs w:val="20"/>
            <w:lang w:val="tr-TR"/>
          </w:rPr>
          <w:t>G</w:t>
        </w:r>
      </w:ins>
      <w:ins w:id="220" w:author="OzanGencer [2]" w:date="2025-05-15T14:21:41Z">
        <w:r>
          <w:rPr>
            <w:rFonts w:hint="default" w:ascii="72" w:hAnsi="72" w:cs="72"/>
            <w:b/>
            <w:sz w:val="20"/>
            <w:szCs w:val="20"/>
            <w:lang w:val="tr-TR"/>
          </w:rPr>
          <w:t>ene</w:t>
        </w:r>
      </w:ins>
      <w:ins w:id="221" w:author="OzanGencer [2]" w:date="2025-05-15T14:21:42Z">
        <w:r>
          <w:rPr>
            <w:rFonts w:hint="default" w:ascii="72" w:hAnsi="72" w:cs="72"/>
            <w:b/>
            <w:sz w:val="20"/>
            <w:szCs w:val="20"/>
            <w:lang w:val="tr-TR"/>
          </w:rPr>
          <w:t xml:space="preserve">ral </w:t>
        </w:r>
      </w:ins>
      <w:del w:id="222" w:author="OzanGencer [2]" w:date="2025-05-15T14:21:44Z">
        <w:r>
          <w:rPr>
            <w:rFonts w:hint="default" w:ascii="72" w:hAnsi="72" w:cs="72"/>
            <w:b/>
            <w:sz w:val="20"/>
            <w:szCs w:val="20"/>
            <w:lang w:val="en-US"/>
          </w:rPr>
          <w:delText>Infrastructure</w:delText>
        </w:r>
      </w:del>
      <w:ins w:id="223" w:author="OzanGencer [2]" w:date="2025-05-15T14:21:44Z">
        <w:r>
          <w:rPr>
            <w:rFonts w:hint="default" w:ascii="72" w:hAnsi="72" w:cs="72"/>
            <w:b/>
            <w:sz w:val="20"/>
            <w:szCs w:val="20"/>
            <w:lang w:val="tr-TR"/>
          </w:rPr>
          <w:t>Ass</w:t>
        </w:r>
      </w:ins>
      <w:ins w:id="224" w:author="OzanGencer [2]" w:date="2025-05-15T14:21:45Z">
        <w:r>
          <w:rPr>
            <w:rFonts w:hint="default" w:ascii="72" w:hAnsi="72" w:cs="72"/>
            <w:b/>
            <w:sz w:val="20"/>
            <w:szCs w:val="20"/>
            <w:lang w:val="tr-TR"/>
          </w:rPr>
          <w:t>umptions</w:t>
        </w:r>
      </w:ins>
    </w:p>
    <w:p w14:paraId="1BD2D095">
      <w:pPr>
        <w:pStyle w:val="22"/>
        <w:suppressAutoHyphens/>
        <w:ind w:left="567" w:firstLine="0"/>
        <w:rPr>
          <w:rFonts w:ascii="72" w:hAnsi="72" w:cs="72"/>
          <w:sz w:val="20"/>
          <w:szCs w:val="20"/>
        </w:rPr>
      </w:pPr>
    </w:p>
    <w:p w14:paraId="564323B5">
      <w:pPr>
        <w:pStyle w:val="22"/>
        <w:numPr>
          <w:ilvl w:val="1"/>
          <w:numId w:val="16"/>
        </w:numPr>
        <w:suppressAutoHyphens/>
        <w:ind w:left="567" w:hanging="567"/>
        <w:rPr>
          <w:ins w:id="225" w:author="OzanGencer" w:date="2025-04-25T10:55:00Z"/>
          <w:rFonts w:ascii="72" w:hAnsi="72" w:cs="72"/>
          <w:sz w:val="20"/>
          <w:szCs w:val="20"/>
        </w:rPr>
      </w:pPr>
      <w:ins w:id="226" w:author="OzanGencer" w:date="2025-04-25T10:51:00Z">
        <w:r>
          <w:rPr>
            <w:rFonts w:ascii="72" w:hAnsi="72"/>
            <w:sz w:val="20"/>
            <w:szCs w:val="20"/>
          </w:rPr>
          <w:t>As part of the project, the authorizations of the HR department and third-party consultant users who will access the SF system will be modeled.</w:t>
        </w:r>
      </w:ins>
    </w:p>
    <w:p w14:paraId="72E8F323">
      <w:pPr>
        <w:pStyle w:val="22"/>
        <w:numPr>
          <w:ilvl w:val="1"/>
          <w:numId w:val="16"/>
        </w:numPr>
        <w:suppressAutoHyphens/>
        <w:ind w:left="567" w:hanging="567"/>
        <w:rPr>
          <w:ins w:id="227" w:author="OzanGencer" w:date="2025-05-12T17:02:47Z"/>
          <w:rFonts w:ascii="72" w:hAnsi="72" w:cs="72"/>
          <w:sz w:val="20"/>
          <w:szCs w:val="20"/>
        </w:rPr>
      </w:pPr>
      <w:ins w:id="228" w:author="OzanGencer" w:date="2025-04-25T11:02:00Z">
        <w:r>
          <w:rPr>
            <w:rFonts w:ascii="72" w:hAnsi="72"/>
            <w:sz w:val="20"/>
            <w:szCs w:val="20"/>
          </w:rPr>
          <w:t>Cross-system risks will be traceable within the project scope. However, this requires the relevant systems to be integrated into SAP GRC Access Control</w:t>
        </w:r>
      </w:ins>
      <w:ins w:id="229" w:author="OzanGencer" w:date="2025-04-25T11:02:00Z">
        <w:del w:id="230" w:author="OzanGencer [2]" w:date="2025-05-15T14:33:10Z">
          <w:r>
            <w:rPr>
              <w:rFonts w:ascii="72" w:hAnsi="72"/>
              <w:sz w:val="20"/>
              <w:szCs w:val="20"/>
            </w:rPr>
            <w:delText xml:space="preserve"> </w:delText>
          </w:r>
        </w:del>
      </w:ins>
      <w:ins w:id="231" w:author="OzanGencer" w:date="2025-04-25T11:02:00Z">
        <w:del w:id="232" w:author="OzanGencer [2]" w:date="2025-05-15T14:33:08Z">
          <w:r>
            <w:rPr>
              <w:rFonts w:ascii="72" w:hAnsi="72"/>
              <w:sz w:val="20"/>
              <w:szCs w:val="20"/>
            </w:rPr>
            <w:delText>(e.g., Turkey HCM system)</w:delText>
          </w:r>
        </w:del>
      </w:ins>
      <w:ins w:id="233" w:author="OzanGencer" w:date="2025-04-25T11:02:00Z">
        <w:r>
          <w:rPr>
            <w:rFonts w:ascii="72" w:hAnsi="72"/>
            <w:sz w:val="20"/>
            <w:szCs w:val="20"/>
          </w:rPr>
          <w:t>. Any limitations in the integration due to SAP licensing constraints will be under Maxion’s responsibility.</w:t>
        </w:r>
      </w:ins>
    </w:p>
    <w:p w14:paraId="27FFF3F0">
      <w:pPr>
        <w:pStyle w:val="22"/>
        <w:numPr>
          <w:ilvl w:val="1"/>
          <w:numId w:val="16"/>
        </w:numPr>
        <w:suppressAutoHyphens/>
        <w:ind w:left="567" w:hanging="567"/>
        <w:rPr>
          <w:ins w:id="234" w:author="OzanGencer" w:date="2025-04-25T10:58:00Z"/>
          <w:rFonts w:ascii="72" w:hAnsi="72" w:cs="72"/>
          <w:sz w:val="20"/>
          <w:szCs w:val="20"/>
        </w:rPr>
      </w:pPr>
      <w:ins w:id="235" w:author="OzanGencer" w:date="2025-05-12T17:02:59Z">
        <w:r>
          <w:rPr>
            <w:rFonts w:hint="default" w:ascii="72" w:hAnsi="72"/>
            <w:sz w:val="20"/>
            <w:szCs w:val="20"/>
          </w:rPr>
          <w:t>SAP SuccessFactors Payroll is not used by the CLIENT. However, during the development of the risk matrix, payroll-related risks will also be documented and discussed, even though there is no corresponding functionality in the system. Naturally, these risks will not have technical controls or counterparts within any payroll systems.</w:t>
        </w:r>
      </w:ins>
    </w:p>
    <w:p w14:paraId="62E58626">
      <w:pPr>
        <w:pStyle w:val="22"/>
        <w:numPr>
          <w:ilvl w:val="1"/>
          <w:numId w:val="16"/>
        </w:numPr>
        <w:suppressAutoHyphens/>
        <w:ind w:left="567" w:hanging="567"/>
        <w:rPr>
          <w:ins w:id="236" w:author="OzanGencer" w:date="2025-04-25T10:51:00Z"/>
          <w:rFonts w:ascii="72" w:hAnsi="72" w:cs="72"/>
          <w:sz w:val="20"/>
          <w:szCs w:val="20"/>
        </w:rPr>
      </w:pPr>
      <w:ins w:id="237" w:author="OzanGencer" w:date="2025-04-25T10:58:00Z">
        <w:r>
          <w:rPr>
            <w:rFonts w:ascii="72" w:hAnsi="72"/>
            <w:sz w:val="20"/>
            <w:szCs w:val="20"/>
          </w:rPr>
          <w:t>Emergency Access Management is out of scope for SF, as it is not feasible. However, it is assumed that short-term Access Requests will be used for this process.</w:t>
        </w:r>
      </w:ins>
    </w:p>
    <w:p w14:paraId="6D894B7D">
      <w:pPr>
        <w:pStyle w:val="22"/>
        <w:numPr>
          <w:ilvl w:val="1"/>
          <w:numId w:val="16"/>
        </w:numPr>
        <w:suppressAutoHyphens/>
        <w:ind w:left="567" w:hanging="567"/>
        <w:rPr>
          <w:ins w:id="238" w:author="OzanGencer [2]" w:date="2025-05-15T14:32:24Z"/>
          <w:rFonts w:ascii="72" w:hAnsi="72" w:cs="72"/>
          <w:sz w:val="20"/>
          <w:szCs w:val="20"/>
        </w:rPr>
      </w:pPr>
      <w:ins w:id="239" w:author="OzanGencer [2]" w:date="2025-05-15T14:32:20Z">
        <w:r>
          <w:rPr>
            <w:rFonts w:hint="default" w:ascii="72" w:hAnsi="72"/>
            <w:sz w:val="20"/>
            <w:szCs w:val="20"/>
          </w:rPr>
          <w:t>User Group Design: 10 static user groups are in scope per country, each designed according to local organizational structures.</w:t>
        </w:r>
      </w:ins>
    </w:p>
    <w:p w14:paraId="5824CE26">
      <w:pPr>
        <w:pStyle w:val="22"/>
        <w:numPr>
          <w:ilvl w:val="1"/>
          <w:numId w:val="16"/>
        </w:numPr>
        <w:suppressAutoHyphens/>
        <w:ind w:left="567" w:hanging="567"/>
        <w:rPr>
          <w:ins w:id="240" w:author="OzanGencer" w:date="2025-04-25T11:00:00Z"/>
          <w:rFonts w:ascii="72" w:hAnsi="72" w:cs="72"/>
          <w:sz w:val="20"/>
          <w:szCs w:val="20"/>
        </w:rPr>
      </w:pPr>
      <w:r>
        <w:rPr>
          <w:rFonts w:ascii="72" w:hAnsi="72" w:cs="72"/>
          <w:sz w:val="20"/>
          <w:szCs w:val="20"/>
        </w:rPr>
        <w:t xml:space="preserve">Sensitive HR and IT risks will be completely removed from </w:t>
      </w:r>
      <w:r>
        <w:rPr>
          <w:rFonts w:ascii="72 Bold" w:hAnsi="72 Bold" w:cs="72 Bold"/>
          <w:b/>
          <w:bCs/>
          <w:sz w:val="20"/>
          <w:szCs w:val="20"/>
          <w:rPrChange w:id="241" w:author="OzanGencer [2]" w:date="2025-05-15T14:32:28Z">
            <w:rPr>
              <w:rFonts w:ascii="72" w:hAnsi="72" w:cs="72"/>
              <w:sz w:val="20"/>
              <w:szCs w:val="20"/>
            </w:rPr>
          </w:rPrChange>
        </w:rPr>
        <w:t xml:space="preserve">all </w:t>
      </w:r>
      <w:r>
        <w:rPr>
          <w:rFonts w:ascii="72" w:hAnsi="72" w:cs="72"/>
          <w:sz w:val="20"/>
          <w:szCs w:val="20"/>
        </w:rPr>
        <w:t>users.</w:t>
      </w:r>
    </w:p>
    <w:p w14:paraId="56538584">
      <w:pPr>
        <w:pStyle w:val="22"/>
        <w:numPr>
          <w:ilvl w:val="1"/>
          <w:numId w:val="16"/>
        </w:numPr>
        <w:suppressAutoHyphens/>
        <w:ind w:left="567" w:hanging="567"/>
        <w:rPr>
          <w:rFonts w:ascii="72" w:hAnsi="72" w:cs="72"/>
          <w:sz w:val="20"/>
          <w:szCs w:val="20"/>
        </w:rPr>
      </w:pPr>
      <w:ins w:id="242" w:author="OzanGencer" w:date="2025-04-25T11:00:00Z">
        <w:r>
          <w:rPr>
            <w:rFonts w:ascii="72" w:hAnsi="72"/>
            <w:sz w:val="20"/>
            <w:szCs w:val="20"/>
          </w:rPr>
          <w:t>SAP GRC Access Control will also be integrated with SuccessFactors DEV and Test systems.</w:t>
        </w:r>
      </w:ins>
    </w:p>
    <w:p w14:paraId="17056F96">
      <w:pPr>
        <w:pStyle w:val="22"/>
        <w:suppressAutoHyphens/>
        <w:ind w:left="0" w:firstLine="0"/>
        <w:rPr>
          <w:rFonts w:ascii="72" w:hAnsi="72" w:cs="72"/>
          <w:b/>
          <w:sz w:val="20"/>
          <w:szCs w:val="20"/>
        </w:rPr>
      </w:pPr>
    </w:p>
    <w:p w14:paraId="27354B71">
      <w:pPr>
        <w:pStyle w:val="22"/>
        <w:suppressAutoHyphens/>
        <w:ind w:left="0" w:firstLine="0"/>
        <w:rPr>
          <w:ins w:id="243" w:author="OzanGencer [2]" w:date="2025-05-15T14:27:41Z"/>
          <w:rFonts w:hint="default" w:ascii="72" w:hAnsi="72" w:cs="72"/>
          <w:b/>
          <w:sz w:val="20"/>
          <w:szCs w:val="20"/>
          <w:lang w:val="tr-TR"/>
        </w:rPr>
      </w:pPr>
      <w:ins w:id="244" w:author="OzanGencer [2]" w:date="2025-05-15T14:25:20Z">
        <w:r>
          <w:rPr>
            <w:rFonts w:hint="default" w:ascii="72" w:hAnsi="72" w:cs="72"/>
            <w:b/>
            <w:sz w:val="20"/>
            <w:szCs w:val="20"/>
            <w:lang w:val="tr-TR"/>
          </w:rPr>
          <w:t>Countr</w:t>
        </w:r>
      </w:ins>
      <w:ins w:id="245" w:author="OzanGencer [2]" w:date="2025-05-15T14:25:21Z">
        <w:r>
          <w:rPr>
            <w:rFonts w:hint="default" w:ascii="72" w:hAnsi="72" w:cs="72"/>
            <w:b/>
            <w:sz w:val="20"/>
            <w:szCs w:val="20"/>
            <w:lang w:val="tr-TR"/>
          </w:rPr>
          <w:t xml:space="preserve">ies in </w:t>
        </w:r>
      </w:ins>
      <w:ins w:id="246" w:author="OzanGencer [2]" w:date="2025-05-15T14:25:22Z">
        <w:r>
          <w:rPr>
            <w:rFonts w:hint="default" w:ascii="72" w:hAnsi="72" w:cs="72"/>
            <w:b/>
            <w:sz w:val="20"/>
            <w:szCs w:val="20"/>
            <w:lang w:val="tr-TR"/>
          </w:rPr>
          <w:t>Sco</w:t>
        </w:r>
      </w:ins>
      <w:ins w:id="247" w:author="OzanGencer [2]" w:date="2025-05-15T14:25:23Z">
        <w:r>
          <w:rPr>
            <w:rFonts w:hint="default" w:ascii="72" w:hAnsi="72" w:cs="72"/>
            <w:b/>
            <w:sz w:val="20"/>
            <w:szCs w:val="20"/>
            <w:lang w:val="tr-TR"/>
          </w:rPr>
          <w:t>pe f</w:t>
        </w:r>
      </w:ins>
      <w:ins w:id="248" w:author="OzanGencer [2]" w:date="2025-05-15T14:25:24Z">
        <w:r>
          <w:rPr>
            <w:rFonts w:hint="default" w:ascii="72" w:hAnsi="72" w:cs="72"/>
            <w:b/>
            <w:sz w:val="20"/>
            <w:szCs w:val="20"/>
            <w:lang w:val="tr-TR"/>
          </w:rPr>
          <w:t>or S</w:t>
        </w:r>
      </w:ins>
      <w:ins w:id="249" w:author="OzanGencer [2]" w:date="2025-05-15T14:25:25Z">
        <w:r>
          <w:rPr>
            <w:rFonts w:hint="default" w:ascii="72" w:hAnsi="72" w:cs="72"/>
            <w:b/>
            <w:sz w:val="20"/>
            <w:szCs w:val="20"/>
            <w:lang w:val="tr-TR"/>
          </w:rPr>
          <w:t>F Au</w:t>
        </w:r>
      </w:ins>
      <w:ins w:id="250" w:author="OzanGencer [2]" w:date="2025-05-15T14:25:26Z">
        <w:r>
          <w:rPr>
            <w:rFonts w:hint="default" w:ascii="72" w:hAnsi="72" w:cs="72"/>
            <w:b/>
            <w:sz w:val="20"/>
            <w:szCs w:val="20"/>
            <w:lang w:val="tr-TR"/>
          </w:rPr>
          <w:t>thorizat</w:t>
        </w:r>
      </w:ins>
      <w:ins w:id="251" w:author="OzanGencer [2]" w:date="2025-05-15T14:25:27Z">
        <w:r>
          <w:rPr>
            <w:rFonts w:hint="default" w:ascii="72" w:hAnsi="72" w:cs="72"/>
            <w:b/>
            <w:sz w:val="20"/>
            <w:szCs w:val="20"/>
            <w:lang w:val="tr-TR"/>
          </w:rPr>
          <w:t xml:space="preserve">ion </w:t>
        </w:r>
      </w:ins>
      <w:ins w:id="252" w:author="OzanGencer [2]" w:date="2025-05-15T14:25:28Z">
        <w:r>
          <w:rPr>
            <w:rFonts w:hint="default" w:ascii="72" w:hAnsi="72" w:cs="72"/>
            <w:b/>
            <w:sz w:val="20"/>
            <w:szCs w:val="20"/>
            <w:lang w:val="tr-TR"/>
          </w:rPr>
          <w:t>Des</w:t>
        </w:r>
      </w:ins>
      <w:ins w:id="253" w:author="OzanGencer [2]" w:date="2025-05-15T14:25:29Z">
        <w:r>
          <w:rPr>
            <w:rFonts w:hint="default" w:ascii="72" w:hAnsi="72" w:cs="72"/>
            <w:b/>
            <w:sz w:val="20"/>
            <w:szCs w:val="20"/>
            <w:lang w:val="tr-TR"/>
          </w:rPr>
          <w:t>ign and</w:t>
        </w:r>
      </w:ins>
      <w:ins w:id="254" w:author="OzanGencer [2]" w:date="2025-05-15T14:25:30Z">
        <w:r>
          <w:rPr>
            <w:rFonts w:hint="default" w:ascii="72" w:hAnsi="72" w:cs="72"/>
            <w:b/>
            <w:sz w:val="20"/>
            <w:szCs w:val="20"/>
            <w:lang w:val="tr-TR"/>
          </w:rPr>
          <w:t xml:space="preserve"> SAP </w:t>
        </w:r>
      </w:ins>
      <w:ins w:id="255" w:author="OzanGencer [2]" w:date="2025-05-15T14:25:31Z">
        <w:r>
          <w:rPr>
            <w:rFonts w:hint="default" w:ascii="72" w:hAnsi="72" w:cs="72"/>
            <w:b/>
            <w:sz w:val="20"/>
            <w:szCs w:val="20"/>
            <w:lang w:val="tr-TR"/>
          </w:rPr>
          <w:t>GRC</w:t>
        </w:r>
      </w:ins>
      <w:ins w:id="256" w:author="OzanGencer [2]" w:date="2025-05-15T14:25:33Z">
        <w:r>
          <w:rPr>
            <w:rFonts w:hint="default" w:ascii="72" w:hAnsi="72" w:cs="72"/>
            <w:b/>
            <w:sz w:val="20"/>
            <w:szCs w:val="20"/>
            <w:lang w:val="tr-TR"/>
          </w:rPr>
          <w:t xml:space="preserve"> </w:t>
        </w:r>
      </w:ins>
      <w:ins w:id="257" w:author="OzanGencer [2]" w:date="2025-05-15T14:25:34Z">
        <w:r>
          <w:rPr>
            <w:rFonts w:hint="default" w:ascii="72" w:hAnsi="72" w:cs="72"/>
            <w:b/>
            <w:sz w:val="20"/>
            <w:szCs w:val="20"/>
            <w:lang w:val="tr-TR"/>
          </w:rPr>
          <w:t>Acces</w:t>
        </w:r>
      </w:ins>
      <w:ins w:id="258" w:author="OzanGencer [2]" w:date="2025-05-15T14:25:35Z">
        <w:r>
          <w:rPr>
            <w:rFonts w:hint="default" w:ascii="72" w:hAnsi="72" w:cs="72"/>
            <w:b/>
            <w:sz w:val="20"/>
            <w:szCs w:val="20"/>
            <w:lang w:val="tr-TR"/>
          </w:rPr>
          <w:t>s Co</w:t>
        </w:r>
      </w:ins>
      <w:ins w:id="259" w:author="OzanGencer [2]" w:date="2025-05-15T14:25:36Z">
        <w:r>
          <w:rPr>
            <w:rFonts w:hint="default" w:ascii="72" w:hAnsi="72" w:cs="72"/>
            <w:b/>
            <w:sz w:val="20"/>
            <w:szCs w:val="20"/>
            <w:lang w:val="tr-TR"/>
          </w:rPr>
          <w:t>ntrol Int</w:t>
        </w:r>
      </w:ins>
      <w:ins w:id="260" w:author="OzanGencer [2]" w:date="2025-05-15T14:25:37Z">
        <w:r>
          <w:rPr>
            <w:rFonts w:hint="default" w:ascii="72" w:hAnsi="72" w:cs="72"/>
            <w:b/>
            <w:sz w:val="20"/>
            <w:szCs w:val="20"/>
            <w:lang w:val="tr-TR"/>
          </w:rPr>
          <w:t>eg</w:t>
        </w:r>
      </w:ins>
      <w:ins w:id="261" w:author="OzanGencer [2]" w:date="2025-05-15T14:25:55Z">
        <w:r>
          <w:rPr>
            <w:rFonts w:hint="default" w:ascii="72" w:hAnsi="72" w:cs="72"/>
            <w:b/>
            <w:sz w:val="20"/>
            <w:szCs w:val="20"/>
            <w:lang w:val="tr-TR"/>
          </w:rPr>
          <w:t>ration</w:t>
        </w:r>
      </w:ins>
    </w:p>
    <w:p w14:paraId="7140B1B2">
      <w:pPr>
        <w:pStyle w:val="22"/>
        <w:suppressAutoHyphens/>
        <w:ind w:left="0" w:firstLine="0"/>
        <w:rPr>
          <w:ins w:id="262" w:author="OzanGencer [2]" w:date="2025-05-15T14:27:41Z"/>
          <w:rFonts w:hint="default" w:ascii="72" w:hAnsi="72" w:cs="72"/>
          <w:b/>
          <w:sz w:val="20"/>
          <w:szCs w:val="20"/>
          <w:lang w:val="tr-TR"/>
        </w:rPr>
      </w:pPr>
    </w:p>
    <w:p w14:paraId="3230D95D">
      <w:pPr>
        <w:pStyle w:val="22"/>
        <w:suppressAutoHyphens/>
        <w:ind w:left="0" w:firstLine="0"/>
        <w:rPr>
          <w:ins w:id="263" w:author="OzanGencer [2]" w:date="2025-05-15T14:25:08Z"/>
          <w:rFonts w:hint="default" w:ascii="72" w:hAnsi="72" w:cs="72"/>
          <w:b/>
          <w:sz w:val="20"/>
          <w:szCs w:val="20"/>
          <w:lang w:val="tr-TR"/>
        </w:rPr>
      </w:pPr>
      <w:ins w:id="264" w:author="OzanGencer [2]" w:date="2025-05-15T14:34:55Z">
        <w:r>
          <w:rPr>
            <w:rFonts w:hint="default" w:ascii="72" w:hAnsi="72" w:cs="72"/>
            <w:b/>
            <w:sz w:val="20"/>
            <w:szCs w:val="20"/>
            <w:lang w:val="tr-TR"/>
          </w:rPr>
          <w:t xml:space="preserve"> </w:t>
        </w:r>
      </w:ins>
    </w:p>
    <w:tbl>
      <w:tblPr>
        <w:tblW w:w="79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37"/>
        <w:gridCol w:w="1384"/>
        <w:gridCol w:w="4579"/>
      </w:tblGrid>
      <w:tr w14:paraId="6049B485">
        <w:trPr>
          <w:trHeight w:val="480" w:hRule="atLeast"/>
          <w:ins w:id="265" w:author="OzanGencer [2]" w:date="2025-05-15T14:28:55Z"/>
        </w:trPr>
        <w:tc>
          <w:tcPr>
            <w:tcW w:w="1816" w:type="dxa"/>
            <w:tcBorders>
              <w:top w:val="single" w:color="000000" w:sz="4" w:space="0"/>
              <w:left w:val="single" w:color="000000" w:sz="4" w:space="0"/>
              <w:bottom w:val="single" w:color="000000" w:sz="4" w:space="0"/>
              <w:right w:val="single" w:color="000000" w:sz="4" w:space="0"/>
            </w:tcBorders>
            <w:shd w:val="clear"/>
            <w:noWrap/>
            <w:vAlign w:val="top"/>
          </w:tcPr>
          <w:p w14:paraId="14BA994C">
            <w:pPr>
              <w:keepNext w:val="0"/>
              <w:keepLines w:val="0"/>
              <w:widowControl/>
              <w:suppressLineNumbers w:val="0"/>
              <w:jc w:val="center"/>
              <w:textAlignment w:val="top"/>
              <w:rPr>
                <w:ins w:id="266" w:author="OzanGencer [2]" w:date="2025-05-15T14:28:55Z"/>
                <w:rFonts w:ascii="72 Regular" w:hAnsi="72 Regular" w:cs="72 Regular"/>
                <w:b/>
                <w:bCs w:val="0"/>
                <w:i w:val="0"/>
                <w:iCs w:val="0"/>
                <w:color w:val="000000"/>
                <w:sz w:val="20"/>
                <w:szCs w:val="20"/>
                <w:u w:val="none"/>
                <w:rPrChange w:id="267" w:author="OzanGencer [2]" w:date="2025-05-15T14:29:16Z">
                  <w:rPr>
                    <w:ins w:id="268" w:author="OzanGencer [2]" w:date="2025-05-15T14:28:55Z"/>
                    <w:rFonts w:ascii="Calibri" w:hAnsi="Calibri" w:cs="Calibri"/>
                    <w:b/>
                    <w:bCs/>
                    <w:i w:val="0"/>
                    <w:iCs w:val="0"/>
                    <w:color w:val="000000"/>
                    <w:sz w:val="22"/>
                    <w:szCs w:val="22"/>
                    <w:u w:val="none"/>
                  </w:rPr>
                </w:rPrChange>
              </w:rPr>
            </w:pPr>
            <w:ins w:id="269" w:author="OzanGencer [2]" w:date="2025-05-15T14:28:55Z">
              <w:r>
                <w:rPr>
                  <w:rFonts w:hint="default" w:ascii="72 Regular" w:hAnsi="72 Regular" w:eastAsia="宋体" w:cs="72 Regular"/>
                  <w:b/>
                  <w:bCs w:val="0"/>
                  <w:i w:val="0"/>
                  <w:iCs w:val="0"/>
                  <w:color w:val="000000"/>
                  <w:kern w:val="0"/>
                  <w:sz w:val="20"/>
                  <w:szCs w:val="20"/>
                  <w:u w:val="none"/>
                  <w:bdr w:val="none" w:color="auto" w:sz="0" w:space="0"/>
                  <w:lang w:val="en-US" w:eastAsia="zh-CN" w:bidi="ar"/>
                  <w:rPrChange w:id="270" w:author="OzanGencer [2]" w:date="2025-05-15T14:29:16Z">
                    <w:rPr>
                      <w:rFonts w:hint="default" w:ascii="Calibri" w:hAnsi="Calibri" w:eastAsia="宋体" w:cs="Calibri"/>
                      <w:b/>
                      <w:bCs/>
                      <w:i w:val="0"/>
                      <w:iCs w:val="0"/>
                      <w:color w:val="000000"/>
                      <w:kern w:val="0"/>
                      <w:sz w:val="22"/>
                      <w:szCs w:val="22"/>
                      <w:u w:val="none"/>
                      <w:bdr w:val="none" w:color="auto" w:sz="0" w:space="0"/>
                      <w:lang w:val="en-US" w:eastAsia="zh-CN" w:bidi="ar"/>
                      <w14:ligatures w14:val="standardContextual"/>
                    </w:rPr>
                  </w:rPrChange>
                  <w14:ligatures w14:val="standardContextual"/>
                </w:rPr>
                <w:t>Country/Region</w:t>
              </w:r>
            </w:ins>
          </w:p>
        </w:tc>
        <w:tc>
          <w:tcPr>
            <w:tcW w:w="1384" w:type="dxa"/>
            <w:tcBorders>
              <w:top w:val="single" w:color="000000" w:sz="4" w:space="0"/>
              <w:left w:val="single" w:color="000000" w:sz="4" w:space="0"/>
              <w:bottom w:val="single" w:color="000000" w:sz="4" w:space="0"/>
              <w:right w:val="single" w:color="000000" w:sz="4" w:space="0"/>
            </w:tcBorders>
            <w:shd w:val="clear"/>
            <w:noWrap/>
            <w:vAlign w:val="top"/>
          </w:tcPr>
          <w:p w14:paraId="13742146">
            <w:pPr>
              <w:keepNext w:val="0"/>
              <w:keepLines w:val="0"/>
              <w:widowControl/>
              <w:suppressLineNumbers w:val="0"/>
              <w:jc w:val="center"/>
              <w:textAlignment w:val="top"/>
              <w:rPr>
                <w:ins w:id="272" w:author="OzanGencer [2]" w:date="2025-05-15T14:28:55Z"/>
                <w:rFonts w:hint="default" w:ascii="72 Regular" w:hAnsi="72 Regular" w:cs="72 Regular"/>
                <w:b/>
                <w:bCs w:val="0"/>
                <w:i w:val="0"/>
                <w:iCs w:val="0"/>
                <w:color w:val="000000"/>
                <w:sz w:val="20"/>
                <w:szCs w:val="20"/>
                <w:u w:val="none"/>
                <w:rPrChange w:id="273" w:author="OzanGencer [2]" w:date="2025-05-15T14:29:16Z">
                  <w:rPr>
                    <w:ins w:id="274" w:author="OzanGencer [2]" w:date="2025-05-15T14:28:55Z"/>
                    <w:rFonts w:hint="default" w:ascii="Calibri" w:hAnsi="Calibri" w:cs="Calibri"/>
                    <w:b/>
                    <w:bCs/>
                    <w:i w:val="0"/>
                    <w:iCs w:val="0"/>
                    <w:color w:val="000000"/>
                    <w:sz w:val="22"/>
                    <w:szCs w:val="22"/>
                    <w:u w:val="none"/>
                  </w:rPr>
                </w:rPrChange>
              </w:rPr>
            </w:pPr>
            <w:ins w:id="275" w:author="OzanGencer [2]" w:date="2025-05-15T14:28:55Z">
              <w:r>
                <w:rPr>
                  <w:rFonts w:hint="default" w:ascii="72 Regular" w:hAnsi="72 Regular" w:eastAsia="宋体" w:cs="72 Regular"/>
                  <w:b/>
                  <w:bCs w:val="0"/>
                  <w:i w:val="0"/>
                  <w:iCs w:val="0"/>
                  <w:color w:val="000000"/>
                  <w:kern w:val="0"/>
                  <w:sz w:val="20"/>
                  <w:szCs w:val="20"/>
                  <w:u w:val="none"/>
                  <w:bdr w:val="none" w:color="auto" w:sz="0" w:space="0"/>
                  <w:lang w:val="en-US" w:eastAsia="zh-CN" w:bidi="ar"/>
                  <w:rPrChange w:id="276" w:author="OzanGencer [2]" w:date="2025-05-15T14:29:16Z">
                    <w:rPr>
                      <w:rFonts w:hint="default" w:ascii="Calibri" w:hAnsi="Calibri" w:eastAsia="宋体" w:cs="Calibri"/>
                      <w:b/>
                      <w:bCs/>
                      <w:i w:val="0"/>
                      <w:iCs w:val="0"/>
                      <w:color w:val="000000"/>
                      <w:kern w:val="0"/>
                      <w:sz w:val="22"/>
                      <w:szCs w:val="22"/>
                      <w:u w:val="none"/>
                      <w:bdr w:val="none" w:color="auto" w:sz="0" w:space="0"/>
                      <w:lang w:val="en-US" w:eastAsia="zh-CN" w:bidi="ar"/>
                      <w14:ligatures w14:val="standardContextual"/>
                    </w:rPr>
                  </w:rPrChange>
                  <w14:ligatures w14:val="standardContextual"/>
                </w:rPr>
                <w:t>Scope Status</w:t>
              </w:r>
            </w:ins>
          </w:p>
        </w:tc>
        <w:tc>
          <w:tcPr>
            <w:tcW w:w="4700" w:type="dxa"/>
            <w:tcBorders>
              <w:top w:val="single" w:color="000000" w:sz="4" w:space="0"/>
              <w:left w:val="single" w:color="000000" w:sz="4" w:space="0"/>
              <w:bottom w:val="single" w:color="000000" w:sz="4" w:space="0"/>
              <w:right w:val="single" w:color="000000" w:sz="4" w:space="0"/>
            </w:tcBorders>
            <w:shd w:val="clear"/>
            <w:vAlign w:val="top"/>
          </w:tcPr>
          <w:p w14:paraId="5C37F70E">
            <w:pPr>
              <w:keepNext w:val="0"/>
              <w:keepLines w:val="0"/>
              <w:widowControl/>
              <w:suppressLineNumbers w:val="0"/>
              <w:jc w:val="center"/>
              <w:textAlignment w:val="top"/>
              <w:rPr>
                <w:ins w:id="278" w:author="OzanGencer [2]" w:date="2025-05-15T14:28:55Z"/>
                <w:rFonts w:hint="default" w:ascii="72 Regular" w:hAnsi="72 Regular" w:cs="72 Regular"/>
                <w:b/>
                <w:bCs w:val="0"/>
                <w:i w:val="0"/>
                <w:iCs w:val="0"/>
                <w:color w:val="000000"/>
                <w:sz w:val="20"/>
                <w:szCs w:val="20"/>
                <w:u w:val="none"/>
                <w:rPrChange w:id="279" w:author="OzanGencer [2]" w:date="2025-05-15T14:29:16Z">
                  <w:rPr>
                    <w:ins w:id="280" w:author="OzanGencer [2]" w:date="2025-05-15T14:28:55Z"/>
                    <w:rFonts w:hint="default" w:ascii="Calibri" w:hAnsi="Calibri" w:cs="Calibri"/>
                    <w:b/>
                    <w:bCs/>
                    <w:i w:val="0"/>
                    <w:iCs w:val="0"/>
                    <w:color w:val="000000"/>
                    <w:sz w:val="22"/>
                    <w:szCs w:val="22"/>
                    <w:u w:val="none"/>
                  </w:rPr>
                </w:rPrChange>
              </w:rPr>
            </w:pPr>
            <w:ins w:id="281" w:author="OzanGencer [2]" w:date="2025-05-15T14:28:55Z">
              <w:r>
                <w:rPr>
                  <w:rFonts w:hint="default" w:ascii="72 Regular" w:hAnsi="72 Regular" w:eastAsia="宋体" w:cs="72 Regular"/>
                  <w:b/>
                  <w:bCs w:val="0"/>
                  <w:i w:val="0"/>
                  <w:iCs w:val="0"/>
                  <w:color w:val="000000"/>
                  <w:kern w:val="0"/>
                  <w:sz w:val="20"/>
                  <w:szCs w:val="20"/>
                  <w:u w:val="none"/>
                  <w:bdr w:val="none" w:color="auto" w:sz="0" w:space="0"/>
                  <w:lang w:val="en-US" w:eastAsia="zh-CN" w:bidi="ar"/>
                  <w:rPrChange w:id="282" w:author="OzanGencer [2]" w:date="2025-05-15T14:29:16Z">
                    <w:rPr>
                      <w:rFonts w:hint="default" w:ascii="Calibri" w:hAnsi="Calibri" w:eastAsia="宋体" w:cs="Calibri"/>
                      <w:b/>
                      <w:bCs/>
                      <w:i w:val="0"/>
                      <w:iCs w:val="0"/>
                      <w:color w:val="000000"/>
                      <w:kern w:val="0"/>
                      <w:sz w:val="22"/>
                      <w:szCs w:val="22"/>
                      <w:u w:val="none"/>
                      <w:bdr w:val="none" w:color="auto" w:sz="0" w:space="0"/>
                      <w:lang w:val="en-US" w:eastAsia="zh-CN" w:bidi="ar"/>
                      <w14:ligatures w14:val="standardContextual"/>
                    </w:rPr>
                  </w:rPrChange>
                  <w14:ligatures w14:val="standardContextual"/>
                </w:rPr>
                <w:t>Notes</w:t>
              </w:r>
            </w:ins>
          </w:p>
        </w:tc>
      </w:tr>
      <w:tr w14:paraId="423C1ED7">
        <w:trPr>
          <w:trHeight w:val="480" w:hRule="atLeast"/>
          <w:ins w:id="284"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2544E9C1">
            <w:pPr>
              <w:keepNext w:val="0"/>
              <w:keepLines w:val="0"/>
              <w:widowControl/>
              <w:suppressLineNumbers w:val="0"/>
              <w:jc w:val="left"/>
              <w:textAlignment w:val="bottom"/>
              <w:rPr>
                <w:ins w:id="285" w:author="OzanGencer [2]" w:date="2025-05-15T14:28:55Z"/>
                <w:rFonts w:hint="default" w:ascii="72 Regular" w:hAnsi="72 Regular" w:cs="72 Regular"/>
                <w:i w:val="0"/>
                <w:iCs w:val="0"/>
                <w:color w:val="000000"/>
                <w:sz w:val="20"/>
                <w:szCs w:val="20"/>
                <w:u w:val="none"/>
                <w:rPrChange w:id="286" w:author="OzanGencer [2]" w:date="2025-05-15T14:29:16Z">
                  <w:rPr>
                    <w:ins w:id="287" w:author="OzanGencer [2]" w:date="2025-05-15T14:28:55Z"/>
                    <w:rFonts w:hint="default" w:ascii="Calibri" w:hAnsi="Calibri" w:cs="Calibri"/>
                    <w:i w:val="0"/>
                    <w:iCs w:val="0"/>
                    <w:color w:val="000000"/>
                    <w:sz w:val="22"/>
                    <w:szCs w:val="22"/>
                    <w:u w:val="none"/>
                  </w:rPr>
                </w:rPrChange>
              </w:rPr>
            </w:pPr>
            <w:ins w:id="288"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289"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India</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661711D4">
            <w:pPr>
              <w:keepNext w:val="0"/>
              <w:keepLines w:val="0"/>
              <w:widowControl/>
              <w:suppressLineNumbers w:val="0"/>
              <w:jc w:val="left"/>
              <w:textAlignment w:val="bottom"/>
              <w:rPr>
                <w:ins w:id="291" w:author="OzanGencer [2]" w:date="2025-05-15T14:28:55Z"/>
                <w:rFonts w:hint="default" w:ascii="72 Regular" w:hAnsi="72 Regular" w:cs="72 Regular"/>
                <w:i w:val="0"/>
                <w:iCs w:val="0"/>
                <w:color w:val="000000"/>
                <w:sz w:val="20"/>
                <w:szCs w:val="20"/>
                <w:u w:val="none"/>
                <w:rPrChange w:id="292" w:author="OzanGencer [2]" w:date="2025-05-15T14:29:16Z">
                  <w:rPr>
                    <w:ins w:id="293" w:author="OzanGencer [2]" w:date="2025-05-15T14:28:55Z"/>
                    <w:rFonts w:hint="default" w:ascii="Calibri" w:hAnsi="Calibri" w:cs="Calibri"/>
                    <w:i w:val="0"/>
                    <w:iCs w:val="0"/>
                    <w:color w:val="000000"/>
                    <w:sz w:val="22"/>
                    <w:szCs w:val="22"/>
                    <w:u w:val="none"/>
                  </w:rPr>
                </w:rPrChange>
              </w:rPr>
            </w:pPr>
            <w:ins w:id="294"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295"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68EF7A37">
            <w:pPr>
              <w:keepNext w:val="0"/>
              <w:keepLines w:val="0"/>
              <w:widowControl/>
              <w:suppressLineNumbers w:val="0"/>
              <w:jc w:val="left"/>
              <w:textAlignment w:val="bottom"/>
              <w:rPr>
                <w:ins w:id="297" w:author="OzanGencer [2]" w:date="2025-05-15T14:28:55Z"/>
                <w:rFonts w:hint="default" w:ascii="72 Regular" w:hAnsi="72 Regular" w:cs="72 Regular"/>
                <w:i w:val="0"/>
                <w:iCs w:val="0"/>
                <w:color w:val="000000"/>
                <w:sz w:val="20"/>
                <w:szCs w:val="20"/>
                <w:u w:val="none"/>
                <w:rPrChange w:id="298" w:author="OzanGencer [2]" w:date="2025-05-15T14:29:16Z">
                  <w:rPr>
                    <w:ins w:id="299" w:author="OzanGencer [2]" w:date="2025-05-15T14:28:55Z"/>
                    <w:rFonts w:hint="default" w:ascii="Calibri" w:hAnsi="Calibri" w:cs="Calibri"/>
                    <w:i w:val="0"/>
                    <w:iCs w:val="0"/>
                    <w:color w:val="000000"/>
                    <w:sz w:val="22"/>
                    <w:szCs w:val="22"/>
                    <w:u w:val="none"/>
                  </w:rPr>
                </w:rPrChange>
              </w:rPr>
            </w:pPr>
            <w:ins w:id="300"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01"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5F8E2EFF">
        <w:trPr>
          <w:trHeight w:val="480" w:hRule="atLeast"/>
          <w:ins w:id="303"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400AE8AB">
            <w:pPr>
              <w:keepNext w:val="0"/>
              <w:keepLines w:val="0"/>
              <w:widowControl/>
              <w:suppressLineNumbers w:val="0"/>
              <w:jc w:val="left"/>
              <w:textAlignment w:val="bottom"/>
              <w:rPr>
                <w:ins w:id="304" w:author="OzanGencer [2]" w:date="2025-05-15T14:28:55Z"/>
                <w:rFonts w:hint="default" w:ascii="72 Regular" w:hAnsi="72 Regular" w:cs="72 Regular"/>
                <w:i w:val="0"/>
                <w:iCs w:val="0"/>
                <w:color w:val="000000"/>
                <w:sz w:val="20"/>
                <w:szCs w:val="20"/>
                <w:u w:val="none"/>
                <w:rPrChange w:id="305" w:author="OzanGencer [2]" w:date="2025-05-15T14:29:16Z">
                  <w:rPr>
                    <w:ins w:id="306" w:author="OzanGencer [2]" w:date="2025-05-15T14:28:55Z"/>
                    <w:rFonts w:hint="default" w:ascii="Calibri" w:hAnsi="Calibri" w:cs="Calibri"/>
                    <w:i w:val="0"/>
                    <w:iCs w:val="0"/>
                    <w:color w:val="000000"/>
                    <w:sz w:val="22"/>
                    <w:szCs w:val="22"/>
                    <w:u w:val="none"/>
                  </w:rPr>
                </w:rPrChange>
              </w:rPr>
            </w:pPr>
            <w:ins w:id="307"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08"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Brazil</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6B5CCEE5">
            <w:pPr>
              <w:keepNext w:val="0"/>
              <w:keepLines w:val="0"/>
              <w:widowControl/>
              <w:suppressLineNumbers w:val="0"/>
              <w:jc w:val="left"/>
              <w:textAlignment w:val="bottom"/>
              <w:rPr>
                <w:ins w:id="310" w:author="OzanGencer [2]" w:date="2025-05-15T14:28:55Z"/>
                <w:rFonts w:hint="default" w:ascii="72 Regular" w:hAnsi="72 Regular" w:cs="72 Regular"/>
                <w:i w:val="0"/>
                <w:iCs w:val="0"/>
                <w:color w:val="000000"/>
                <w:sz w:val="20"/>
                <w:szCs w:val="20"/>
                <w:u w:val="none"/>
                <w:rPrChange w:id="311" w:author="OzanGencer [2]" w:date="2025-05-15T14:29:16Z">
                  <w:rPr>
                    <w:ins w:id="312" w:author="OzanGencer [2]" w:date="2025-05-15T14:28:55Z"/>
                    <w:rFonts w:hint="default" w:ascii="Calibri" w:hAnsi="Calibri" w:cs="Calibri"/>
                    <w:i w:val="0"/>
                    <w:iCs w:val="0"/>
                    <w:color w:val="000000"/>
                    <w:sz w:val="22"/>
                    <w:szCs w:val="22"/>
                    <w:u w:val="none"/>
                  </w:rPr>
                </w:rPrChange>
              </w:rPr>
            </w:pPr>
            <w:ins w:id="313"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14"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66BE4F1D">
            <w:pPr>
              <w:keepNext w:val="0"/>
              <w:keepLines w:val="0"/>
              <w:widowControl/>
              <w:suppressLineNumbers w:val="0"/>
              <w:jc w:val="left"/>
              <w:textAlignment w:val="bottom"/>
              <w:rPr>
                <w:ins w:id="316" w:author="OzanGencer [2]" w:date="2025-05-15T14:28:55Z"/>
                <w:rFonts w:hint="default" w:ascii="72 Regular" w:hAnsi="72 Regular" w:cs="72 Regular"/>
                <w:i w:val="0"/>
                <w:iCs w:val="0"/>
                <w:color w:val="000000"/>
                <w:sz w:val="20"/>
                <w:szCs w:val="20"/>
                <w:u w:val="none"/>
                <w:rPrChange w:id="317" w:author="OzanGencer [2]" w:date="2025-05-15T14:29:16Z">
                  <w:rPr>
                    <w:ins w:id="318" w:author="OzanGencer [2]" w:date="2025-05-15T14:28:55Z"/>
                    <w:rFonts w:hint="default" w:ascii="Calibri" w:hAnsi="Calibri" w:cs="Calibri"/>
                    <w:i w:val="0"/>
                    <w:iCs w:val="0"/>
                    <w:color w:val="000000"/>
                    <w:sz w:val="22"/>
                    <w:szCs w:val="22"/>
                    <w:u w:val="none"/>
                  </w:rPr>
                </w:rPrChange>
              </w:rPr>
            </w:pPr>
            <w:ins w:id="319"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20"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7AC957F1">
        <w:trPr>
          <w:trHeight w:val="700" w:hRule="atLeast"/>
          <w:ins w:id="322"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400A6475">
            <w:pPr>
              <w:keepNext w:val="0"/>
              <w:keepLines w:val="0"/>
              <w:widowControl/>
              <w:suppressLineNumbers w:val="0"/>
              <w:jc w:val="left"/>
              <w:textAlignment w:val="bottom"/>
              <w:rPr>
                <w:ins w:id="323" w:author="OzanGencer [2]" w:date="2025-05-15T14:28:55Z"/>
                <w:rFonts w:hint="default" w:ascii="72 Regular" w:hAnsi="72 Regular" w:cs="72 Regular"/>
                <w:i w:val="0"/>
                <w:iCs w:val="0"/>
                <w:color w:val="000000"/>
                <w:sz w:val="20"/>
                <w:szCs w:val="20"/>
                <w:u w:val="none"/>
                <w:rPrChange w:id="324" w:author="OzanGencer [2]" w:date="2025-05-15T14:29:16Z">
                  <w:rPr>
                    <w:ins w:id="325" w:author="OzanGencer [2]" w:date="2025-05-15T14:28:55Z"/>
                    <w:rFonts w:hint="default" w:ascii="Calibri" w:hAnsi="Calibri" w:cs="Calibri"/>
                    <w:i w:val="0"/>
                    <w:iCs w:val="0"/>
                    <w:color w:val="000000"/>
                    <w:sz w:val="22"/>
                    <w:szCs w:val="22"/>
                    <w:u w:val="none"/>
                  </w:rPr>
                </w:rPrChange>
              </w:rPr>
            </w:pPr>
            <w:ins w:id="326"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27"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Germany/Austria</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232D1AFE">
            <w:pPr>
              <w:keepNext w:val="0"/>
              <w:keepLines w:val="0"/>
              <w:widowControl/>
              <w:suppressLineNumbers w:val="0"/>
              <w:jc w:val="left"/>
              <w:textAlignment w:val="bottom"/>
              <w:rPr>
                <w:ins w:id="329" w:author="OzanGencer [2]" w:date="2025-05-15T14:28:55Z"/>
                <w:rFonts w:hint="default" w:ascii="72 Regular" w:hAnsi="72 Regular" w:cs="72 Regular"/>
                <w:i w:val="0"/>
                <w:iCs w:val="0"/>
                <w:color w:val="000000"/>
                <w:sz w:val="20"/>
                <w:szCs w:val="20"/>
                <w:u w:val="none"/>
                <w:rPrChange w:id="330" w:author="OzanGencer [2]" w:date="2025-05-15T14:29:16Z">
                  <w:rPr>
                    <w:ins w:id="331" w:author="OzanGencer [2]" w:date="2025-05-15T14:28:55Z"/>
                    <w:rFonts w:hint="default" w:ascii="Calibri" w:hAnsi="Calibri" w:cs="Calibri"/>
                    <w:i w:val="0"/>
                    <w:iCs w:val="0"/>
                    <w:color w:val="000000"/>
                    <w:sz w:val="22"/>
                    <w:szCs w:val="22"/>
                    <w:u w:val="none"/>
                  </w:rPr>
                </w:rPrChange>
              </w:rPr>
            </w:pPr>
            <w:ins w:id="332"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33"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3E3EF8DB">
            <w:pPr>
              <w:keepNext w:val="0"/>
              <w:keepLines w:val="0"/>
              <w:widowControl/>
              <w:suppressLineNumbers w:val="0"/>
              <w:jc w:val="left"/>
              <w:textAlignment w:val="bottom"/>
              <w:rPr>
                <w:ins w:id="335" w:author="OzanGencer [2]" w:date="2025-05-15T14:28:55Z"/>
                <w:rFonts w:hint="default" w:ascii="72 Regular" w:hAnsi="72 Regular" w:cs="72 Regular"/>
                <w:i w:val="0"/>
                <w:iCs w:val="0"/>
                <w:color w:val="000000"/>
                <w:sz w:val="20"/>
                <w:szCs w:val="20"/>
                <w:u w:val="none"/>
                <w:rPrChange w:id="336" w:author="OzanGencer [2]" w:date="2025-05-15T14:29:16Z">
                  <w:rPr>
                    <w:ins w:id="337" w:author="OzanGencer [2]" w:date="2025-05-15T14:28:55Z"/>
                    <w:rFonts w:hint="default" w:ascii="Calibri" w:hAnsi="Calibri" w:cs="Calibri"/>
                    <w:i w:val="0"/>
                    <w:iCs w:val="0"/>
                    <w:color w:val="000000"/>
                    <w:sz w:val="22"/>
                    <w:szCs w:val="22"/>
                    <w:u w:val="none"/>
                  </w:rPr>
                </w:rPrChange>
              </w:rPr>
            </w:pPr>
            <w:ins w:id="338"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39"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Treated as a single unit; joint workshops and analysis will be held</w:t>
              </w:r>
            </w:ins>
          </w:p>
        </w:tc>
      </w:tr>
      <w:tr w14:paraId="60A2B350">
        <w:trPr>
          <w:trHeight w:val="480" w:hRule="atLeast"/>
          <w:ins w:id="341"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34E407A3">
            <w:pPr>
              <w:keepNext w:val="0"/>
              <w:keepLines w:val="0"/>
              <w:widowControl/>
              <w:suppressLineNumbers w:val="0"/>
              <w:jc w:val="left"/>
              <w:textAlignment w:val="bottom"/>
              <w:rPr>
                <w:ins w:id="342" w:author="OzanGencer [2]" w:date="2025-05-15T14:28:55Z"/>
                <w:rFonts w:hint="default" w:ascii="72 Regular" w:hAnsi="72 Regular" w:cs="72 Regular"/>
                <w:i w:val="0"/>
                <w:iCs w:val="0"/>
                <w:color w:val="000000"/>
                <w:sz w:val="20"/>
                <w:szCs w:val="20"/>
                <w:u w:val="none"/>
                <w:rPrChange w:id="343" w:author="OzanGencer [2]" w:date="2025-05-15T14:29:16Z">
                  <w:rPr>
                    <w:ins w:id="344" w:author="OzanGencer [2]" w:date="2025-05-15T14:28:55Z"/>
                    <w:rFonts w:hint="default" w:ascii="Calibri" w:hAnsi="Calibri" w:cs="Calibri"/>
                    <w:i w:val="0"/>
                    <w:iCs w:val="0"/>
                    <w:color w:val="000000"/>
                    <w:sz w:val="22"/>
                    <w:szCs w:val="22"/>
                    <w:u w:val="none"/>
                  </w:rPr>
                </w:rPrChange>
              </w:rPr>
            </w:pPr>
            <w:ins w:id="345"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46"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Turkey</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13C87502">
            <w:pPr>
              <w:keepNext w:val="0"/>
              <w:keepLines w:val="0"/>
              <w:widowControl/>
              <w:suppressLineNumbers w:val="0"/>
              <w:jc w:val="left"/>
              <w:textAlignment w:val="bottom"/>
              <w:rPr>
                <w:ins w:id="348" w:author="OzanGencer [2]" w:date="2025-05-15T14:28:55Z"/>
                <w:rFonts w:hint="default" w:ascii="72 Regular" w:hAnsi="72 Regular" w:cs="72 Regular"/>
                <w:i w:val="0"/>
                <w:iCs w:val="0"/>
                <w:color w:val="000000"/>
                <w:sz w:val="20"/>
                <w:szCs w:val="20"/>
                <w:u w:val="none"/>
                <w:rPrChange w:id="349" w:author="OzanGencer [2]" w:date="2025-05-15T14:29:16Z">
                  <w:rPr>
                    <w:ins w:id="350" w:author="OzanGencer [2]" w:date="2025-05-15T14:28:55Z"/>
                    <w:rFonts w:hint="default" w:ascii="Calibri" w:hAnsi="Calibri" w:cs="Calibri"/>
                    <w:i w:val="0"/>
                    <w:iCs w:val="0"/>
                    <w:color w:val="000000"/>
                    <w:sz w:val="22"/>
                    <w:szCs w:val="22"/>
                    <w:u w:val="none"/>
                  </w:rPr>
                </w:rPrChange>
              </w:rPr>
            </w:pPr>
            <w:ins w:id="351"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52"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59EDE5B4">
            <w:pPr>
              <w:keepNext w:val="0"/>
              <w:keepLines w:val="0"/>
              <w:widowControl/>
              <w:suppressLineNumbers w:val="0"/>
              <w:jc w:val="left"/>
              <w:textAlignment w:val="bottom"/>
              <w:rPr>
                <w:ins w:id="354" w:author="OzanGencer [2]" w:date="2025-05-15T14:28:55Z"/>
                <w:rFonts w:hint="default" w:ascii="72 Regular" w:hAnsi="72 Regular" w:cs="72 Regular"/>
                <w:i w:val="0"/>
                <w:iCs w:val="0"/>
                <w:color w:val="000000"/>
                <w:sz w:val="20"/>
                <w:szCs w:val="20"/>
                <w:u w:val="none"/>
                <w:rPrChange w:id="355" w:author="OzanGencer [2]" w:date="2025-05-15T14:29:16Z">
                  <w:rPr>
                    <w:ins w:id="356" w:author="OzanGencer [2]" w:date="2025-05-15T14:28:55Z"/>
                    <w:rFonts w:hint="default" w:ascii="Calibri" w:hAnsi="Calibri" w:cs="Calibri"/>
                    <w:i w:val="0"/>
                    <w:iCs w:val="0"/>
                    <w:color w:val="000000"/>
                    <w:sz w:val="22"/>
                    <w:szCs w:val="22"/>
                    <w:u w:val="none"/>
                  </w:rPr>
                </w:rPrChange>
              </w:rPr>
            </w:pPr>
            <w:ins w:id="357"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58"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1537B1DB">
        <w:trPr>
          <w:trHeight w:val="740" w:hRule="atLeast"/>
          <w:ins w:id="360"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2AC32DA7">
            <w:pPr>
              <w:keepNext w:val="0"/>
              <w:keepLines w:val="0"/>
              <w:widowControl/>
              <w:suppressLineNumbers w:val="0"/>
              <w:jc w:val="left"/>
              <w:textAlignment w:val="bottom"/>
              <w:rPr>
                <w:ins w:id="361" w:author="OzanGencer [2]" w:date="2025-05-15T14:28:55Z"/>
                <w:rFonts w:hint="default" w:ascii="72 Regular" w:hAnsi="72 Regular" w:cs="72 Regular"/>
                <w:i w:val="0"/>
                <w:iCs w:val="0"/>
                <w:color w:val="000000"/>
                <w:sz w:val="20"/>
                <w:szCs w:val="20"/>
                <w:u w:val="none"/>
                <w:rPrChange w:id="362" w:author="OzanGencer [2]" w:date="2025-05-15T14:29:16Z">
                  <w:rPr>
                    <w:ins w:id="363" w:author="OzanGencer [2]" w:date="2025-05-15T14:28:55Z"/>
                    <w:rFonts w:hint="default" w:ascii="Calibri" w:hAnsi="Calibri" w:cs="Calibri"/>
                    <w:i w:val="0"/>
                    <w:iCs w:val="0"/>
                    <w:color w:val="000000"/>
                    <w:sz w:val="22"/>
                    <w:szCs w:val="22"/>
                    <w:u w:val="none"/>
                  </w:rPr>
                </w:rPrChange>
              </w:rPr>
            </w:pPr>
            <w:ins w:id="364"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65"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China</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5608B950">
            <w:pPr>
              <w:keepNext w:val="0"/>
              <w:keepLines w:val="0"/>
              <w:widowControl/>
              <w:suppressLineNumbers w:val="0"/>
              <w:jc w:val="left"/>
              <w:textAlignment w:val="bottom"/>
              <w:rPr>
                <w:ins w:id="367" w:author="OzanGencer [2]" w:date="2025-05-15T14:28:55Z"/>
                <w:rFonts w:hint="default" w:ascii="72 Regular" w:hAnsi="72 Regular" w:cs="72 Regular"/>
                <w:i w:val="0"/>
                <w:iCs w:val="0"/>
                <w:color w:val="000000"/>
                <w:sz w:val="20"/>
                <w:szCs w:val="20"/>
                <w:u w:val="none"/>
                <w:rPrChange w:id="368" w:author="OzanGencer [2]" w:date="2025-05-15T14:29:16Z">
                  <w:rPr>
                    <w:ins w:id="369" w:author="OzanGencer [2]" w:date="2025-05-15T14:28:55Z"/>
                    <w:rFonts w:hint="default" w:ascii="Calibri" w:hAnsi="Calibri" w:cs="Calibri"/>
                    <w:i w:val="0"/>
                    <w:iCs w:val="0"/>
                    <w:color w:val="000000"/>
                    <w:sz w:val="22"/>
                    <w:szCs w:val="22"/>
                    <w:u w:val="none"/>
                  </w:rPr>
                </w:rPrChange>
              </w:rPr>
            </w:pPr>
            <w:ins w:id="370"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71"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184C2991">
            <w:pPr>
              <w:keepNext w:val="0"/>
              <w:keepLines w:val="0"/>
              <w:widowControl/>
              <w:suppressLineNumbers w:val="0"/>
              <w:jc w:val="left"/>
              <w:textAlignment w:val="bottom"/>
              <w:rPr>
                <w:ins w:id="373" w:author="OzanGencer [2]" w:date="2025-05-15T14:28:55Z"/>
                <w:rFonts w:hint="default" w:ascii="72 Regular" w:hAnsi="72 Regular" w:cs="72 Regular"/>
                <w:i w:val="0"/>
                <w:iCs w:val="0"/>
                <w:color w:val="000000"/>
                <w:sz w:val="20"/>
                <w:szCs w:val="20"/>
                <w:u w:val="none"/>
                <w:rPrChange w:id="374" w:author="OzanGencer [2]" w:date="2025-05-15T14:29:16Z">
                  <w:rPr>
                    <w:ins w:id="375" w:author="OzanGencer [2]" w:date="2025-05-15T14:28:55Z"/>
                    <w:rFonts w:hint="default" w:ascii="Calibri" w:hAnsi="Calibri" w:cs="Calibri"/>
                    <w:i w:val="0"/>
                    <w:iCs w:val="0"/>
                    <w:color w:val="000000"/>
                    <w:sz w:val="22"/>
                    <w:szCs w:val="22"/>
                    <w:u w:val="none"/>
                  </w:rPr>
                </w:rPrChange>
              </w:rPr>
            </w:pPr>
            <w:ins w:id="376"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77"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2C642AC0">
        <w:trPr>
          <w:trHeight w:val="880" w:hRule="atLeast"/>
          <w:ins w:id="379"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79C4FBE1">
            <w:pPr>
              <w:keepNext w:val="0"/>
              <w:keepLines w:val="0"/>
              <w:widowControl/>
              <w:suppressLineNumbers w:val="0"/>
              <w:jc w:val="left"/>
              <w:textAlignment w:val="bottom"/>
              <w:rPr>
                <w:ins w:id="380" w:author="OzanGencer [2]" w:date="2025-05-15T14:28:55Z"/>
                <w:rFonts w:hint="default" w:ascii="72 Regular" w:hAnsi="72 Regular" w:cs="72 Regular"/>
                <w:i w:val="0"/>
                <w:iCs w:val="0"/>
                <w:color w:val="000000"/>
                <w:sz w:val="20"/>
                <w:szCs w:val="20"/>
                <w:u w:val="none"/>
                <w:rPrChange w:id="381" w:author="OzanGencer [2]" w:date="2025-05-15T14:29:16Z">
                  <w:rPr>
                    <w:ins w:id="382" w:author="OzanGencer [2]" w:date="2025-05-15T14:28:55Z"/>
                    <w:rFonts w:hint="default" w:ascii="Calibri" w:hAnsi="Calibri" w:cs="Calibri"/>
                    <w:i w:val="0"/>
                    <w:iCs w:val="0"/>
                    <w:color w:val="000000"/>
                    <w:sz w:val="22"/>
                    <w:szCs w:val="22"/>
                    <w:u w:val="none"/>
                  </w:rPr>
                </w:rPrChange>
              </w:rPr>
            </w:pPr>
            <w:ins w:id="383"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84"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Thailand/Japan</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5618074B">
            <w:pPr>
              <w:keepNext w:val="0"/>
              <w:keepLines w:val="0"/>
              <w:widowControl/>
              <w:suppressLineNumbers w:val="0"/>
              <w:jc w:val="left"/>
              <w:textAlignment w:val="bottom"/>
              <w:rPr>
                <w:ins w:id="386" w:author="OzanGencer [2]" w:date="2025-05-15T14:28:55Z"/>
                <w:rFonts w:hint="default" w:ascii="72 Regular" w:hAnsi="72 Regular" w:cs="72 Regular"/>
                <w:i w:val="0"/>
                <w:iCs w:val="0"/>
                <w:color w:val="000000"/>
                <w:sz w:val="20"/>
                <w:szCs w:val="20"/>
                <w:u w:val="none"/>
                <w:rPrChange w:id="387" w:author="OzanGencer [2]" w:date="2025-05-15T14:29:16Z">
                  <w:rPr>
                    <w:ins w:id="388" w:author="OzanGencer [2]" w:date="2025-05-15T14:28:55Z"/>
                    <w:rFonts w:hint="default" w:ascii="Calibri" w:hAnsi="Calibri" w:cs="Calibri"/>
                    <w:i w:val="0"/>
                    <w:iCs w:val="0"/>
                    <w:color w:val="000000"/>
                    <w:sz w:val="22"/>
                    <w:szCs w:val="22"/>
                    <w:u w:val="none"/>
                  </w:rPr>
                </w:rPrChange>
              </w:rPr>
            </w:pPr>
            <w:ins w:id="389"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90"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1E5933E2">
            <w:pPr>
              <w:keepNext w:val="0"/>
              <w:keepLines w:val="0"/>
              <w:widowControl/>
              <w:suppressLineNumbers w:val="0"/>
              <w:jc w:val="left"/>
              <w:textAlignment w:val="bottom"/>
              <w:rPr>
                <w:ins w:id="392" w:author="OzanGencer [2]" w:date="2025-05-15T14:28:55Z"/>
                <w:rFonts w:hint="default" w:ascii="72 Regular" w:hAnsi="72 Regular" w:cs="72 Regular"/>
                <w:i w:val="0"/>
                <w:iCs w:val="0"/>
                <w:color w:val="000000"/>
                <w:sz w:val="20"/>
                <w:szCs w:val="20"/>
                <w:u w:val="none"/>
                <w:rPrChange w:id="393" w:author="OzanGencer [2]" w:date="2025-05-15T14:29:16Z">
                  <w:rPr>
                    <w:ins w:id="394" w:author="OzanGencer [2]" w:date="2025-05-15T14:28:55Z"/>
                    <w:rFonts w:hint="default" w:ascii="Calibri" w:hAnsi="Calibri" w:cs="Calibri"/>
                    <w:i w:val="0"/>
                    <w:iCs w:val="0"/>
                    <w:color w:val="000000"/>
                    <w:sz w:val="22"/>
                    <w:szCs w:val="22"/>
                    <w:u w:val="none"/>
                  </w:rPr>
                </w:rPrChange>
              </w:rPr>
            </w:pPr>
            <w:ins w:id="395"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396"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Treated as a single unit; joint workshops and analysis will be held</w:t>
              </w:r>
            </w:ins>
          </w:p>
        </w:tc>
      </w:tr>
      <w:tr w14:paraId="11E50880">
        <w:trPr>
          <w:trHeight w:val="480" w:hRule="atLeast"/>
          <w:ins w:id="398"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4F50814F">
            <w:pPr>
              <w:keepNext w:val="0"/>
              <w:keepLines w:val="0"/>
              <w:widowControl/>
              <w:suppressLineNumbers w:val="0"/>
              <w:jc w:val="left"/>
              <w:textAlignment w:val="bottom"/>
              <w:rPr>
                <w:ins w:id="399" w:author="OzanGencer [2]" w:date="2025-05-15T14:28:55Z"/>
                <w:rFonts w:hint="default" w:ascii="72 Regular" w:hAnsi="72 Regular" w:cs="72 Regular"/>
                <w:i w:val="0"/>
                <w:iCs w:val="0"/>
                <w:color w:val="000000"/>
                <w:sz w:val="20"/>
                <w:szCs w:val="20"/>
                <w:u w:val="none"/>
                <w:rPrChange w:id="400" w:author="OzanGencer [2]" w:date="2025-05-15T14:29:16Z">
                  <w:rPr>
                    <w:ins w:id="401" w:author="OzanGencer [2]" w:date="2025-05-15T14:28:55Z"/>
                    <w:rFonts w:hint="default" w:ascii="Calibri" w:hAnsi="Calibri" w:cs="Calibri"/>
                    <w:i w:val="0"/>
                    <w:iCs w:val="0"/>
                    <w:color w:val="000000"/>
                    <w:sz w:val="22"/>
                    <w:szCs w:val="22"/>
                    <w:u w:val="none"/>
                  </w:rPr>
                </w:rPrChange>
              </w:rPr>
            </w:pPr>
            <w:ins w:id="402"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03"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Mexico</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3665836F">
            <w:pPr>
              <w:keepNext w:val="0"/>
              <w:keepLines w:val="0"/>
              <w:widowControl/>
              <w:suppressLineNumbers w:val="0"/>
              <w:jc w:val="left"/>
              <w:textAlignment w:val="bottom"/>
              <w:rPr>
                <w:ins w:id="405" w:author="OzanGencer [2]" w:date="2025-05-15T14:28:55Z"/>
                <w:rFonts w:hint="default" w:ascii="72 Regular" w:hAnsi="72 Regular" w:cs="72 Regular"/>
                <w:i w:val="0"/>
                <w:iCs w:val="0"/>
                <w:color w:val="000000"/>
                <w:sz w:val="20"/>
                <w:szCs w:val="20"/>
                <w:u w:val="none"/>
                <w:rPrChange w:id="406" w:author="OzanGencer [2]" w:date="2025-05-15T14:29:16Z">
                  <w:rPr>
                    <w:ins w:id="407" w:author="OzanGencer [2]" w:date="2025-05-15T14:28:55Z"/>
                    <w:rFonts w:hint="default" w:ascii="Calibri" w:hAnsi="Calibri" w:cs="Calibri"/>
                    <w:i w:val="0"/>
                    <w:iCs w:val="0"/>
                    <w:color w:val="000000"/>
                    <w:sz w:val="22"/>
                    <w:szCs w:val="22"/>
                    <w:u w:val="none"/>
                  </w:rPr>
                </w:rPrChange>
              </w:rPr>
            </w:pPr>
            <w:ins w:id="408"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09"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76A20329">
            <w:pPr>
              <w:keepNext w:val="0"/>
              <w:keepLines w:val="0"/>
              <w:widowControl/>
              <w:suppressLineNumbers w:val="0"/>
              <w:jc w:val="left"/>
              <w:textAlignment w:val="bottom"/>
              <w:rPr>
                <w:ins w:id="411" w:author="OzanGencer [2]" w:date="2025-05-15T14:28:55Z"/>
                <w:rFonts w:hint="default" w:ascii="72 Regular" w:hAnsi="72 Regular" w:cs="72 Regular"/>
                <w:i w:val="0"/>
                <w:iCs w:val="0"/>
                <w:color w:val="000000"/>
                <w:sz w:val="20"/>
                <w:szCs w:val="20"/>
                <w:u w:val="none"/>
                <w:rPrChange w:id="412" w:author="OzanGencer [2]" w:date="2025-05-15T14:29:16Z">
                  <w:rPr>
                    <w:ins w:id="413" w:author="OzanGencer [2]" w:date="2025-05-15T14:28:55Z"/>
                    <w:rFonts w:hint="default" w:ascii="Calibri" w:hAnsi="Calibri" w:cs="Calibri"/>
                    <w:i w:val="0"/>
                    <w:iCs w:val="0"/>
                    <w:color w:val="000000"/>
                    <w:sz w:val="22"/>
                    <w:szCs w:val="22"/>
                    <w:u w:val="none"/>
                  </w:rPr>
                </w:rPrChange>
              </w:rPr>
            </w:pPr>
            <w:ins w:id="414"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15"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0B059FC7">
        <w:trPr>
          <w:trHeight w:val="480" w:hRule="atLeast"/>
          <w:ins w:id="417"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79FBBD03">
            <w:pPr>
              <w:keepNext w:val="0"/>
              <w:keepLines w:val="0"/>
              <w:widowControl/>
              <w:suppressLineNumbers w:val="0"/>
              <w:jc w:val="left"/>
              <w:textAlignment w:val="bottom"/>
              <w:rPr>
                <w:ins w:id="418" w:author="OzanGencer [2]" w:date="2025-05-15T14:28:55Z"/>
                <w:rFonts w:hint="default" w:ascii="72 Regular" w:hAnsi="72 Regular" w:cs="72 Regular"/>
                <w:i w:val="0"/>
                <w:iCs w:val="0"/>
                <w:color w:val="000000"/>
                <w:sz w:val="20"/>
                <w:szCs w:val="20"/>
                <w:u w:val="none"/>
                <w:rPrChange w:id="419" w:author="OzanGencer [2]" w:date="2025-05-15T14:29:16Z">
                  <w:rPr>
                    <w:ins w:id="420" w:author="OzanGencer [2]" w:date="2025-05-15T14:28:55Z"/>
                    <w:rFonts w:hint="default" w:ascii="Calibri" w:hAnsi="Calibri" w:cs="Calibri"/>
                    <w:i w:val="0"/>
                    <w:iCs w:val="0"/>
                    <w:color w:val="000000"/>
                    <w:sz w:val="22"/>
                    <w:szCs w:val="22"/>
                    <w:u w:val="none"/>
                  </w:rPr>
                </w:rPrChange>
              </w:rPr>
            </w:pPr>
            <w:ins w:id="421"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22"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Czechia</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7ABA04AC">
            <w:pPr>
              <w:keepNext w:val="0"/>
              <w:keepLines w:val="0"/>
              <w:widowControl/>
              <w:suppressLineNumbers w:val="0"/>
              <w:jc w:val="left"/>
              <w:textAlignment w:val="bottom"/>
              <w:rPr>
                <w:ins w:id="424" w:author="OzanGencer [2]" w:date="2025-05-15T14:28:55Z"/>
                <w:rFonts w:hint="default" w:ascii="72 Regular" w:hAnsi="72 Regular" w:cs="72 Regular"/>
                <w:i w:val="0"/>
                <w:iCs w:val="0"/>
                <w:color w:val="000000"/>
                <w:sz w:val="20"/>
                <w:szCs w:val="20"/>
                <w:u w:val="none"/>
                <w:rPrChange w:id="425" w:author="OzanGencer [2]" w:date="2025-05-15T14:29:16Z">
                  <w:rPr>
                    <w:ins w:id="426" w:author="OzanGencer [2]" w:date="2025-05-15T14:28:55Z"/>
                    <w:rFonts w:hint="default" w:ascii="Calibri" w:hAnsi="Calibri" w:cs="Calibri"/>
                    <w:i w:val="0"/>
                    <w:iCs w:val="0"/>
                    <w:color w:val="000000"/>
                    <w:sz w:val="22"/>
                    <w:szCs w:val="22"/>
                    <w:u w:val="none"/>
                  </w:rPr>
                </w:rPrChange>
              </w:rPr>
            </w:pPr>
            <w:ins w:id="427"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28"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0ADF2270">
            <w:pPr>
              <w:keepNext w:val="0"/>
              <w:keepLines w:val="0"/>
              <w:widowControl/>
              <w:suppressLineNumbers w:val="0"/>
              <w:jc w:val="left"/>
              <w:textAlignment w:val="bottom"/>
              <w:rPr>
                <w:ins w:id="430" w:author="OzanGencer [2]" w:date="2025-05-15T14:28:55Z"/>
                <w:rFonts w:hint="default" w:ascii="72 Regular" w:hAnsi="72 Regular" w:cs="72 Regular"/>
                <w:i w:val="0"/>
                <w:iCs w:val="0"/>
                <w:color w:val="000000"/>
                <w:sz w:val="20"/>
                <w:szCs w:val="20"/>
                <w:u w:val="none"/>
                <w:rPrChange w:id="431" w:author="OzanGencer [2]" w:date="2025-05-15T14:29:16Z">
                  <w:rPr>
                    <w:ins w:id="432" w:author="OzanGencer [2]" w:date="2025-05-15T14:28:55Z"/>
                    <w:rFonts w:hint="default" w:ascii="Calibri" w:hAnsi="Calibri" w:cs="Calibri"/>
                    <w:i w:val="0"/>
                    <w:iCs w:val="0"/>
                    <w:color w:val="000000"/>
                    <w:sz w:val="22"/>
                    <w:szCs w:val="22"/>
                    <w:u w:val="none"/>
                  </w:rPr>
                </w:rPrChange>
              </w:rPr>
            </w:pPr>
            <w:ins w:id="433"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34"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08F4B26F">
        <w:trPr>
          <w:trHeight w:val="480" w:hRule="atLeast"/>
          <w:ins w:id="436"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3F0FFE36">
            <w:pPr>
              <w:keepNext w:val="0"/>
              <w:keepLines w:val="0"/>
              <w:widowControl/>
              <w:suppressLineNumbers w:val="0"/>
              <w:jc w:val="left"/>
              <w:textAlignment w:val="bottom"/>
              <w:rPr>
                <w:ins w:id="437" w:author="OzanGencer [2]" w:date="2025-05-15T14:28:55Z"/>
                <w:rFonts w:hint="default" w:ascii="72 Regular" w:hAnsi="72 Regular" w:cs="72 Regular"/>
                <w:i w:val="0"/>
                <w:iCs w:val="0"/>
                <w:color w:val="000000"/>
                <w:sz w:val="20"/>
                <w:szCs w:val="20"/>
                <w:u w:val="none"/>
                <w:rPrChange w:id="438" w:author="OzanGencer [2]" w:date="2025-05-15T14:29:16Z">
                  <w:rPr>
                    <w:ins w:id="439" w:author="OzanGencer [2]" w:date="2025-05-15T14:28:55Z"/>
                    <w:rFonts w:hint="default" w:ascii="Calibri" w:hAnsi="Calibri" w:cs="Calibri"/>
                    <w:i w:val="0"/>
                    <w:iCs w:val="0"/>
                    <w:color w:val="000000"/>
                    <w:sz w:val="22"/>
                    <w:szCs w:val="22"/>
                    <w:u w:val="none"/>
                  </w:rPr>
                </w:rPrChange>
              </w:rPr>
            </w:pPr>
            <w:ins w:id="440"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41"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South Africa</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3AAB5229">
            <w:pPr>
              <w:keepNext w:val="0"/>
              <w:keepLines w:val="0"/>
              <w:widowControl/>
              <w:suppressLineNumbers w:val="0"/>
              <w:jc w:val="left"/>
              <w:textAlignment w:val="bottom"/>
              <w:rPr>
                <w:ins w:id="443" w:author="OzanGencer [2]" w:date="2025-05-15T14:28:55Z"/>
                <w:rFonts w:hint="default" w:ascii="72 Regular" w:hAnsi="72 Regular" w:cs="72 Regular"/>
                <w:i w:val="0"/>
                <w:iCs w:val="0"/>
                <w:color w:val="000000"/>
                <w:sz w:val="20"/>
                <w:szCs w:val="20"/>
                <w:u w:val="none"/>
                <w:rPrChange w:id="444" w:author="OzanGencer [2]" w:date="2025-05-15T14:29:16Z">
                  <w:rPr>
                    <w:ins w:id="445" w:author="OzanGencer [2]" w:date="2025-05-15T14:28:55Z"/>
                    <w:rFonts w:hint="default" w:ascii="Calibri" w:hAnsi="Calibri" w:cs="Calibri"/>
                    <w:i w:val="0"/>
                    <w:iCs w:val="0"/>
                    <w:color w:val="000000"/>
                    <w:sz w:val="22"/>
                    <w:szCs w:val="22"/>
                    <w:u w:val="none"/>
                  </w:rPr>
                </w:rPrChange>
              </w:rPr>
            </w:pPr>
            <w:ins w:id="446"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47"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18D38505">
            <w:pPr>
              <w:keepNext w:val="0"/>
              <w:keepLines w:val="0"/>
              <w:widowControl/>
              <w:suppressLineNumbers w:val="0"/>
              <w:jc w:val="left"/>
              <w:textAlignment w:val="bottom"/>
              <w:rPr>
                <w:ins w:id="449" w:author="OzanGencer [2]" w:date="2025-05-15T14:28:55Z"/>
                <w:rFonts w:hint="default" w:ascii="72 Regular" w:hAnsi="72 Regular" w:cs="72 Regular"/>
                <w:i w:val="0"/>
                <w:iCs w:val="0"/>
                <w:color w:val="000000"/>
                <w:sz w:val="20"/>
                <w:szCs w:val="20"/>
                <w:u w:val="none"/>
                <w:rPrChange w:id="450" w:author="OzanGencer [2]" w:date="2025-05-15T14:29:16Z">
                  <w:rPr>
                    <w:ins w:id="451" w:author="OzanGencer [2]" w:date="2025-05-15T14:28:55Z"/>
                    <w:rFonts w:hint="default" w:ascii="Calibri" w:hAnsi="Calibri" w:cs="Calibri"/>
                    <w:i w:val="0"/>
                    <w:iCs w:val="0"/>
                    <w:color w:val="000000"/>
                    <w:sz w:val="22"/>
                    <w:szCs w:val="22"/>
                    <w:u w:val="none"/>
                  </w:rPr>
                </w:rPrChange>
              </w:rPr>
            </w:pPr>
            <w:ins w:id="452"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53"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55744B07">
        <w:trPr>
          <w:trHeight w:val="480" w:hRule="atLeast"/>
          <w:ins w:id="455"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578764AA">
            <w:pPr>
              <w:keepNext w:val="0"/>
              <w:keepLines w:val="0"/>
              <w:widowControl/>
              <w:suppressLineNumbers w:val="0"/>
              <w:jc w:val="left"/>
              <w:textAlignment w:val="bottom"/>
              <w:rPr>
                <w:ins w:id="456" w:author="OzanGencer [2]" w:date="2025-05-15T14:28:55Z"/>
                <w:rFonts w:hint="default" w:ascii="72 Regular" w:hAnsi="72 Regular" w:cs="72 Regular"/>
                <w:i w:val="0"/>
                <w:iCs w:val="0"/>
                <w:color w:val="000000"/>
                <w:sz w:val="20"/>
                <w:szCs w:val="20"/>
                <w:u w:val="none"/>
                <w:rPrChange w:id="457" w:author="OzanGencer [2]" w:date="2025-05-15T14:29:16Z">
                  <w:rPr>
                    <w:ins w:id="458" w:author="OzanGencer [2]" w:date="2025-05-15T14:28:55Z"/>
                    <w:rFonts w:hint="default" w:ascii="Calibri" w:hAnsi="Calibri" w:cs="Calibri"/>
                    <w:i w:val="0"/>
                    <w:iCs w:val="0"/>
                    <w:color w:val="000000"/>
                    <w:sz w:val="22"/>
                    <w:szCs w:val="22"/>
                    <w:u w:val="none"/>
                  </w:rPr>
                </w:rPrChange>
              </w:rPr>
            </w:pPr>
            <w:ins w:id="459"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60"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US</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578E58A0">
            <w:pPr>
              <w:keepNext w:val="0"/>
              <w:keepLines w:val="0"/>
              <w:widowControl/>
              <w:suppressLineNumbers w:val="0"/>
              <w:jc w:val="left"/>
              <w:textAlignment w:val="bottom"/>
              <w:rPr>
                <w:ins w:id="462" w:author="OzanGencer [2]" w:date="2025-05-15T14:28:55Z"/>
                <w:rFonts w:hint="default" w:ascii="72 Regular" w:hAnsi="72 Regular" w:cs="72 Regular"/>
                <w:i w:val="0"/>
                <w:iCs w:val="0"/>
                <w:color w:val="000000"/>
                <w:sz w:val="20"/>
                <w:szCs w:val="20"/>
                <w:u w:val="none"/>
                <w:rPrChange w:id="463" w:author="OzanGencer [2]" w:date="2025-05-15T14:29:16Z">
                  <w:rPr>
                    <w:ins w:id="464" w:author="OzanGencer [2]" w:date="2025-05-15T14:28:55Z"/>
                    <w:rFonts w:hint="default" w:ascii="Calibri" w:hAnsi="Calibri" w:cs="Calibri"/>
                    <w:i w:val="0"/>
                    <w:iCs w:val="0"/>
                    <w:color w:val="000000"/>
                    <w:sz w:val="22"/>
                    <w:szCs w:val="22"/>
                    <w:u w:val="none"/>
                  </w:rPr>
                </w:rPrChange>
              </w:rPr>
            </w:pPr>
            <w:ins w:id="465"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66"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127630A8">
            <w:pPr>
              <w:keepNext w:val="0"/>
              <w:keepLines w:val="0"/>
              <w:widowControl/>
              <w:suppressLineNumbers w:val="0"/>
              <w:jc w:val="left"/>
              <w:textAlignment w:val="bottom"/>
              <w:rPr>
                <w:ins w:id="468" w:author="OzanGencer [2]" w:date="2025-05-15T14:28:55Z"/>
                <w:rFonts w:hint="default" w:ascii="72 Regular" w:hAnsi="72 Regular" w:cs="72 Regular"/>
                <w:i w:val="0"/>
                <w:iCs w:val="0"/>
                <w:color w:val="000000"/>
                <w:sz w:val="20"/>
                <w:szCs w:val="20"/>
                <w:u w:val="none"/>
                <w:rPrChange w:id="469" w:author="OzanGencer [2]" w:date="2025-05-15T14:29:16Z">
                  <w:rPr>
                    <w:ins w:id="470" w:author="OzanGencer [2]" w:date="2025-05-15T14:28:55Z"/>
                    <w:rFonts w:hint="default" w:ascii="Calibri" w:hAnsi="Calibri" w:cs="Calibri"/>
                    <w:i w:val="0"/>
                    <w:iCs w:val="0"/>
                    <w:color w:val="000000"/>
                    <w:sz w:val="22"/>
                    <w:szCs w:val="22"/>
                    <w:u w:val="none"/>
                  </w:rPr>
                </w:rPrChange>
              </w:rPr>
            </w:pPr>
            <w:ins w:id="471"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72"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3AC4DAB5">
        <w:trPr>
          <w:trHeight w:val="480" w:hRule="atLeast"/>
          <w:ins w:id="474"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187C2F9D">
            <w:pPr>
              <w:keepNext w:val="0"/>
              <w:keepLines w:val="0"/>
              <w:widowControl/>
              <w:suppressLineNumbers w:val="0"/>
              <w:jc w:val="left"/>
              <w:textAlignment w:val="bottom"/>
              <w:rPr>
                <w:ins w:id="475" w:author="OzanGencer [2]" w:date="2025-05-15T14:28:55Z"/>
                <w:rFonts w:hint="default" w:ascii="72 Regular" w:hAnsi="72 Regular" w:cs="72 Regular"/>
                <w:i w:val="0"/>
                <w:iCs w:val="0"/>
                <w:color w:val="000000"/>
                <w:sz w:val="20"/>
                <w:szCs w:val="20"/>
                <w:u w:val="none"/>
                <w:rPrChange w:id="476" w:author="OzanGencer [2]" w:date="2025-05-15T14:29:16Z">
                  <w:rPr>
                    <w:ins w:id="477" w:author="OzanGencer [2]" w:date="2025-05-15T14:28:55Z"/>
                    <w:rFonts w:hint="default" w:ascii="Calibri" w:hAnsi="Calibri" w:cs="Calibri"/>
                    <w:i w:val="0"/>
                    <w:iCs w:val="0"/>
                    <w:color w:val="000000"/>
                    <w:sz w:val="22"/>
                    <w:szCs w:val="22"/>
                    <w:u w:val="none"/>
                  </w:rPr>
                </w:rPrChange>
              </w:rPr>
            </w:pPr>
            <w:ins w:id="478"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79"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Spain</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72AD08A2">
            <w:pPr>
              <w:keepNext w:val="0"/>
              <w:keepLines w:val="0"/>
              <w:widowControl/>
              <w:suppressLineNumbers w:val="0"/>
              <w:jc w:val="left"/>
              <w:textAlignment w:val="bottom"/>
              <w:rPr>
                <w:ins w:id="481" w:author="OzanGencer [2]" w:date="2025-05-15T14:28:55Z"/>
                <w:rFonts w:hint="default" w:ascii="72 Regular" w:hAnsi="72 Regular" w:cs="72 Regular"/>
                <w:i w:val="0"/>
                <w:iCs w:val="0"/>
                <w:color w:val="000000"/>
                <w:sz w:val="20"/>
                <w:szCs w:val="20"/>
                <w:u w:val="none"/>
                <w:rPrChange w:id="482" w:author="OzanGencer [2]" w:date="2025-05-15T14:29:16Z">
                  <w:rPr>
                    <w:ins w:id="483" w:author="OzanGencer [2]" w:date="2025-05-15T14:28:55Z"/>
                    <w:rFonts w:hint="default" w:ascii="Calibri" w:hAnsi="Calibri" w:cs="Calibri"/>
                    <w:i w:val="0"/>
                    <w:iCs w:val="0"/>
                    <w:color w:val="000000"/>
                    <w:sz w:val="22"/>
                    <w:szCs w:val="22"/>
                    <w:u w:val="none"/>
                  </w:rPr>
                </w:rPrChange>
              </w:rPr>
            </w:pPr>
            <w:ins w:id="484"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85"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6DFCB4A7">
            <w:pPr>
              <w:keepNext w:val="0"/>
              <w:keepLines w:val="0"/>
              <w:widowControl/>
              <w:suppressLineNumbers w:val="0"/>
              <w:jc w:val="left"/>
              <w:textAlignment w:val="bottom"/>
              <w:rPr>
                <w:ins w:id="487" w:author="OzanGencer [2]" w:date="2025-05-15T14:28:55Z"/>
                <w:rFonts w:hint="default" w:ascii="72 Regular" w:hAnsi="72 Regular" w:cs="72 Regular"/>
                <w:i w:val="0"/>
                <w:iCs w:val="0"/>
                <w:color w:val="000000"/>
                <w:sz w:val="20"/>
                <w:szCs w:val="20"/>
                <w:u w:val="none"/>
                <w:rPrChange w:id="488" w:author="OzanGencer [2]" w:date="2025-05-15T14:29:16Z">
                  <w:rPr>
                    <w:ins w:id="489" w:author="OzanGencer [2]" w:date="2025-05-15T14:28:55Z"/>
                    <w:rFonts w:hint="default" w:ascii="Calibri" w:hAnsi="Calibri" w:cs="Calibri"/>
                    <w:i w:val="0"/>
                    <w:iCs w:val="0"/>
                    <w:color w:val="000000"/>
                    <w:sz w:val="22"/>
                    <w:szCs w:val="22"/>
                    <w:u w:val="none"/>
                  </w:rPr>
                </w:rPrChange>
              </w:rPr>
            </w:pPr>
            <w:ins w:id="490"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91"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3B09B4FE">
        <w:trPr>
          <w:trHeight w:val="480" w:hRule="atLeast"/>
          <w:ins w:id="493"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1F5AF997">
            <w:pPr>
              <w:keepNext w:val="0"/>
              <w:keepLines w:val="0"/>
              <w:widowControl/>
              <w:suppressLineNumbers w:val="0"/>
              <w:jc w:val="left"/>
              <w:textAlignment w:val="bottom"/>
              <w:rPr>
                <w:ins w:id="494" w:author="OzanGencer [2]" w:date="2025-05-15T14:28:55Z"/>
                <w:rFonts w:hint="default" w:ascii="72 Regular" w:hAnsi="72 Regular" w:cs="72 Regular"/>
                <w:i w:val="0"/>
                <w:iCs w:val="0"/>
                <w:color w:val="000000"/>
                <w:sz w:val="20"/>
                <w:szCs w:val="20"/>
                <w:u w:val="none"/>
                <w:rPrChange w:id="495" w:author="OzanGencer [2]" w:date="2025-05-15T14:29:16Z">
                  <w:rPr>
                    <w:ins w:id="496" w:author="OzanGencer [2]" w:date="2025-05-15T14:28:55Z"/>
                    <w:rFonts w:hint="default" w:ascii="Calibri" w:hAnsi="Calibri" w:cs="Calibri"/>
                    <w:i w:val="0"/>
                    <w:iCs w:val="0"/>
                    <w:color w:val="000000"/>
                    <w:sz w:val="22"/>
                    <w:szCs w:val="22"/>
                    <w:u w:val="none"/>
                  </w:rPr>
                </w:rPrChange>
              </w:rPr>
            </w:pPr>
            <w:ins w:id="497"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498"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Italy</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75C58083">
            <w:pPr>
              <w:keepNext w:val="0"/>
              <w:keepLines w:val="0"/>
              <w:widowControl/>
              <w:suppressLineNumbers w:val="0"/>
              <w:jc w:val="left"/>
              <w:textAlignment w:val="bottom"/>
              <w:rPr>
                <w:ins w:id="500" w:author="OzanGencer [2]" w:date="2025-05-15T14:28:55Z"/>
                <w:rFonts w:hint="default" w:ascii="72 Regular" w:hAnsi="72 Regular" w:cs="72 Regular"/>
                <w:i w:val="0"/>
                <w:iCs w:val="0"/>
                <w:color w:val="000000"/>
                <w:sz w:val="20"/>
                <w:szCs w:val="20"/>
                <w:u w:val="none"/>
                <w:rPrChange w:id="501" w:author="OzanGencer [2]" w:date="2025-05-15T14:29:16Z">
                  <w:rPr>
                    <w:ins w:id="502" w:author="OzanGencer [2]" w:date="2025-05-15T14:28:55Z"/>
                    <w:rFonts w:hint="default" w:ascii="Calibri" w:hAnsi="Calibri" w:cs="Calibri"/>
                    <w:i w:val="0"/>
                    <w:iCs w:val="0"/>
                    <w:color w:val="000000"/>
                    <w:sz w:val="22"/>
                    <w:szCs w:val="22"/>
                    <w:u w:val="none"/>
                  </w:rPr>
                </w:rPrChange>
              </w:rPr>
            </w:pPr>
            <w:ins w:id="503"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504"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5999CE1F">
            <w:pPr>
              <w:keepNext w:val="0"/>
              <w:keepLines w:val="0"/>
              <w:widowControl/>
              <w:suppressLineNumbers w:val="0"/>
              <w:jc w:val="left"/>
              <w:textAlignment w:val="bottom"/>
              <w:rPr>
                <w:ins w:id="506" w:author="OzanGencer [2]" w:date="2025-05-15T14:28:55Z"/>
                <w:rFonts w:hint="default" w:ascii="72 Regular" w:hAnsi="72 Regular" w:cs="72 Regular"/>
                <w:i w:val="0"/>
                <w:iCs w:val="0"/>
                <w:color w:val="000000"/>
                <w:sz w:val="20"/>
                <w:szCs w:val="20"/>
                <w:u w:val="none"/>
                <w:rPrChange w:id="507" w:author="OzanGencer [2]" w:date="2025-05-15T14:29:16Z">
                  <w:rPr>
                    <w:ins w:id="508" w:author="OzanGencer [2]" w:date="2025-05-15T14:28:55Z"/>
                    <w:rFonts w:hint="default" w:ascii="Calibri" w:hAnsi="Calibri" w:cs="Calibri"/>
                    <w:i w:val="0"/>
                    <w:iCs w:val="0"/>
                    <w:color w:val="000000"/>
                    <w:sz w:val="22"/>
                    <w:szCs w:val="22"/>
                    <w:u w:val="none"/>
                  </w:rPr>
                </w:rPrChange>
              </w:rPr>
            </w:pPr>
            <w:ins w:id="509"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510"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SF Authorization &amp; GRC AC Integration planned</w:t>
              </w:r>
            </w:ins>
          </w:p>
        </w:tc>
      </w:tr>
      <w:tr w14:paraId="55610D79">
        <w:trPr>
          <w:trHeight w:val="700" w:hRule="atLeast"/>
          <w:ins w:id="512" w:author="OzanGencer [2]" w:date="2025-05-15T14:28:55Z"/>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2DA93959">
            <w:pPr>
              <w:keepNext w:val="0"/>
              <w:keepLines w:val="0"/>
              <w:widowControl/>
              <w:suppressLineNumbers w:val="0"/>
              <w:jc w:val="left"/>
              <w:textAlignment w:val="bottom"/>
              <w:rPr>
                <w:ins w:id="513" w:author="OzanGencer [2]" w:date="2025-05-15T14:28:55Z"/>
                <w:rFonts w:hint="default" w:ascii="72 Regular" w:hAnsi="72 Regular" w:cs="72 Regular"/>
                <w:i w:val="0"/>
                <w:iCs w:val="0"/>
                <w:color w:val="000000"/>
                <w:sz w:val="20"/>
                <w:szCs w:val="20"/>
                <w:u w:val="none"/>
                <w:rPrChange w:id="514" w:author="OzanGencer [2]" w:date="2025-05-15T14:29:16Z">
                  <w:rPr>
                    <w:ins w:id="515" w:author="OzanGencer [2]" w:date="2025-05-15T14:28:55Z"/>
                    <w:rFonts w:hint="default" w:ascii="Calibri" w:hAnsi="Calibri" w:cs="Calibri"/>
                    <w:i w:val="0"/>
                    <w:iCs w:val="0"/>
                    <w:color w:val="000000"/>
                    <w:sz w:val="22"/>
                    <w:szCs w:val="22"/>
                    <w:u w:val="none"/>
                  </w:rPr>
                </w:rPrChange>
              </w:rPr>
            </w:pPr>
            <w:ins w:id="516"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517"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Argentina/Uruguay</w:t>
              </w:r>
            </w:ins>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14:paraId="244C803D">
            <w:pPr>
              <w:keepNext w:val="0"/>
              <w:keepLines w:val="0"/>
              <w:widowControl/>
              <w:suppressLineNumbers w:val="0"/>
              <w:jc w:val="left"/>
              <w:textAlignment w:val="bottom"/>
              <w:rPr>
                <w:ins w:id="519" w:author="OzanGencer [2]" w:date="2025-05-15T14:28:55Z"/>
                <w:rFonts w:hint="default" w:ascii="72 Regular" w:hAnsi="72 Regular" w:cs="72 Regular"/>
                <w:i w:val="0"/>
                <w:iCs w:val="0"/>
                <w:color w:val="000000"/>
                <w:sz w:val="20"/>
                <w:szCs w:val="20"/>
                <w:u w:val="none"/>
                <w:rPrChange w:id="520" w:author="OzanGencer [2]" w:date="2025-05-15T14:29:16Z">
                  <w:rPr>
                    <w:ins w:id="521" w:author="OzanGencer [2]" w:date="2025-05-15T14:28:55Z"/>
                    <w:rFonts w:hint="default" w:ascii="Calibri" w:hAnsi="Calibri" w:cs="Calibri"/>
                    <w:i w:val="0"/>
                    <w:iCs w:val="0"/>
                    <w:color w:val="000000"/>
                    <w:sz w:val="22"/>
                    <w:szCs w:val="22"/>
                    <w:u w:val="none"/>
                  </w:rPr>
                </w:rPrChange>
              </w:rPr>
            </w:pPr>
            <w:ins w:id="522"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523"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In Scope</w:t>
              </w:r>
            </w:ins>
          </w:p>
        </w:tc>
        <w:tc>
          <w:tcPr>
            <w:tcW w:w="4700" w:type="dxa"/>
            <w:tcBorders>
              <w:top w:val="single" w:color="000000" w:sz="4" w:space="0"/>
              <w:left w:val="single" w:color="000000" w:sz="4" w:space="0"/>
              <w:bottom w:val="single" w:color="000000" w:sz="4" w:space="0"/>
              <w:right w:val="single" w:color="000000" w:sz="4" w:space="0"/>
            </w:tcBorders>
            <w:shd w:val="clear"/>
            <w:vAlign w:val="bottom"/>
          </w:tcPr>
          <w:p w14:paraId="0A11AA91">
            <w:pPr>
              <w:keepNext w:val="0"/>
              <w:keepLines w:val="0"/>
              <w:widowControl/>
              <w:suppressLineNumbers w:val="0"/>
              <w:jc w:val="left"/>
              <w:textAlignment w:val="bottom"/>
              <w:rPr>
                <w:ins w:id="525" w:author="OzanGencer [2]" w:date="2025-05-15T14:28:55Z"/>
                <w:rFonts w:hint="default" w:ascii="72 Regular" w:hAnsi="72 Regular" w:cs="72 Regular"/>
                <w:i w:val="0"/>
                <w:iCs w:val="0"/>
                <w:color w:val="000000"/>
                <w:sz w:val="20"/>
                <w:szCs w:val="20"/>
                <w:u w:val="none"/>
                <w:rPrChange w:id="526" w:author="OzanGencer [2]" w:date="2025-05-15T14:29:16Z">
                  <w:rPr>
                    <w:ins w:id="527" w:author="OzanGencer [2]" w:date="2025-05-15T14:28:55Z"/>
                    <w:rFonts w:hint="default" w:ascii="Calibri" w:hAnsi="Calibri" w:cs="Calibri"/>
                    <w:i w:val="0"/>
                    <w:iCs w:val="0"/>
                    <w:color w:val="000000"/>
                    <w:sz w:val="22"/>
                    <w:szCs w:val="22"/>
                    <w:u w:val="none"/>
                  </w:rPr>
                </w:rPrChange>
              </w:rPr>
            </w:pPr>
            <w:ins w:id="528" w:author="OzanGencer [2]" w:date="2025-05-15T14:28:55Z">
              <w:r>
                <w:rPr>
                  <w:rFonts w:hint="default" w:ascii="72 Regular" w:hAnsi="72 Regular" w:eastAsia="宋体" w:cs="72 Regular"/>
                  <w:i w:val="0"/>
                  <w:iCs w:val="0"/>
                  <w:color w:val="000000"/>
                  <w:kern w:val="0"/>
                  <w:sz w:val="20"/>
                  <w:szCs w:val="20"/>
                  <w:u w:val="none"/>
                  <w:bdr w:val="none" w:color="auto" w:sz="0" w:space="0"/>
                  <w:lang w:val="en-US" w:eastAsia="zh-CN" w:bidi="ar"/>
                  <w:rPrChange w:id="529" w:author="OzanGencer [2]" w:date="2025-05-15T14:29:16Z">
                    <w:rPr>
                      <w:rFonts w:hint="default" w:ascii="Calibri" w:hAnsi="Calibri" w:eastAsia="宋体" w:cs="Calibri"/>
                      <w:i w:val="0"/>
                      <w:iCs w:val="0"/>
                      <w:color w:val="000000"/>
                      <w:kern w:val="0"/>
                      <w:sz w:val="22"/>
                      <w:szCs w:val="22"/>
                      <w:u w:val="none"/>
                      <w:bdr w:val="none" w:color="auto" w:sz="0" w:space="0"/>
                      <w:lang w:val="en-US" w:eastAsia="zh-CN" w:bidi="ar"/>
                      <w14:ligatures w14:val="standardContextual"/>
                    </w:rPr>
                  </w:rPrChange>
                  <w14:ligatures w14:val="standardContextual"/>
                </w:rPr>
                <w:t>Treated as a single unit; joint workshops and analysis will be held</w:t>
              </w:r>
            </w:ins>
          </w:p>
        </w:tc>
      </w:tr>
    </w:tbl>
    <w:p w14:paraId="41D2612F">
      <w:pPr>
        <w:pStyle w:val="22"/>
        <w:suppressAutoHyphens/>
        <w:ind w:left="0" w:firstLine="0"/>
        <w:rPr>
          <w:ins w:id="531" w:author="OzanGencer [2]" w:date="2025-05-15T14:25:08Z"/>
          <w:rFonts w:ascii="72" w:hAnsi="72" w:cs="72"/>
          <w:b/>
          <w:sz w:val="20"/>
          <w:szCs w:val="20"/>
        </w:rPr>
      </w:pPr>
    </w:p>
    <w:p w14:paraId="7F8E21DB">
      <w:pPr>
        <w:pStyle w:val="22"/>
        <w:numPr>
          <w:ilvl w:val="0"/>
          <w:numId w:val="17"/>
          <w:ins w:id="533" w:author="OzanGencer [2]" w:date="2025-05-15T14:29:41Z"/>
        </w:numPr>
        <w:suppressAutoHyphens/>
        <w:ind w:left="420" w:hanging="420"/>
        <w:rPr>
          <w:ins w:id="534" w:author="OzanGencer [2]" w:date="2025-05-15T14:29:34Z"/>
          <w:rFonts w:hint="default" w:ascii="72" w:hAnsi="72"/>
          <w:b w:val="0"/>
          <w:bCs/>
          <w:sz w:val="20"/>
          <w:szCs w:val="20"/>
          <w:rPrChange w:id="535" w:author="OzanGencer [2]" w:date="2025-05-15T14:29:44Z">
            <w:rPr>
              <w:ins w:id="536" w:author="OzanGencer [2]" w:date="2025-05-15T14:29:34Z"/>
              <w:rFonts w:hint="default" w:ascii="72" w:hAnsi="72"/>
              <w:b/>
              <w:sz w:val="20"/>
              <w:szCs w:val="20"/>
            </w:rPr>
          </w:rPrChange>
        </w:rPr>
        <w:pPrChange w:id="532" w:author="OzanGencer [2]" w:date="2025-05-15T14:29:41Z">
          <w:pPr>
            <w:pStyle w:val="22"/>
            <w:suppressAutoHyphens/>
            <w:ind w:left="0" w:firstLine="0"/>
          </w:pPr>
        </w:pPrChange>
      </w:pPr>
      <w:ins w:id="537" w:author="OzanGencer [2]" w:date="2025-05-15T14:29:34Z">
        <w:r>
          <w:rPr>
            <w:rFonts w:hint="default" w:ascii="72" w:hAnsi="72"/>
            <w:b w:val="0"/>
            <w:bCs/>
            <w:sz w:val="20"/>
            <w:szCs w:val="20"/>
            <w:rPrChange w:id="538" w:author="OzanGencer [2]" w:date="2025-05-15T14:29:44Z">
              <w:rPr>
                <w:rFonts w:hint="default" w:ascii="72" w:hAnsi="72"/>
                <w:b/>
                <w:sz w:val="20"/>
                <w:szCs w:val="20"/>
              </w:rPr>
            </w:rPrChange>
          </w:rPr>
          <w:t>The above countries/regions are within the scope of SAP SuccessFactors authorization model design and SAP GRC Access Control integration efforts.</w:t>
        </w:r>
      </w:ins>
    </w:p>
    <w:p w14:paraId="2F1C579F">
      <w:pPr>
        <w:pStyle w:val="22"/>
        <w:suppressAutoHyphens/>
        <w:ind w:left="0" w:firstLine="0"/>
        <w:rPr>
          <w:ins w:id="540" w:author="OzanGencer [2]" w:date="2025-05-15T14:29:38Z"/>
          <w:rFonts w:hint="default" w:ascii="72" w:hAnsi="72"/>
          <w:b w:val="0"/>
          <w:bCs/>
          <w:sz w:val="20"/>
          <w:szCs w:val="20"/>
          <w:rPrChange w:id="541" w:author="OzanGencer [2]" w:date="2025-05-15T14:29:44Z">
            <w:rPr>
              <w:ins w:id="542" w:author="OzanGencer [2]" w:date="2025-05-15T14:29:38Z"/>
              <w:rFonts w:hint="default" w:ascii="72" w:hAnsi="72"/>
              <w:b/>
              <w:sz w:val="20"/>
              <w:szCs w:val="20"/>
            </w:rPr>
          </w:rPrChange>
        </w:rPr>
      </w:pPr>
    </w:p>
    <w:p w14:paraId="2981D99E">
      <w:pPr>
        <w:pStyle w:val="22"/>
        <w:numPr>
          <w:ilvl w:val="0"/>
          <w:numId w:val="17"/>
          <w:ins w:id="544" w:author="OzanGencer [2]" w:date="2025-05-15T14:29:41Z"/>
        </w:numPr>
        <w:suppressAutoHyphens/>
        <w:ind w:left="420" w:hanging="420"/>
        <w:rPr>
          <w:ins w:id="545" w:author="OzanGencer [2]" w:date="2025-05-15T14:29:34Z"/>
          <w:rFonts w:hint="default" w:ascii="72" w:hAnsi="72"/>
          <w:b w:val="0"/>
          <w:bCs/>
          <w:sz w:val="20"/>
          <w:szCs w:val="20"/>
          <w:rPrChange w:id="546" w:author="OzanGencer [2]" w:date="2025-05-15T14:29:44Z">
            <w:rPr>
              <w:ins w:id="547" w:author="OzanGencer [2]" w:date="2025-05-15T14:29:34Z"/>
              <w:rFonts w:hint="default" w:ascii="72" w:hAnsi="72"/>
              <w:b/>
              <w:sz w:val="20"/>
              <w:szCs w:val="20"/>
            </w:rPr>
          </w:rPrChange>
        </w:rPr>
        <w:pPrChange w:id="543" w:author="OzanGencer [2]" w:date="2025-05-15T14:29:41Z">
          <w:pPr>
            <w:pStyle w:val="22"/>
            <w:suppressAutoHyphens/>
            <w:ind w:left="0" w:firstLine="0"/>
          </w:pPr>
        </w:pPrChange>
      </w:pPr>
      <w:ins w:id="548" w:author="OzanGencer [2]" w:date="2025-05-15T14:29:34Z">
        <w:r>
          <w:rPr>
            <w:rFonts w:hint="default" w:ascii="72" w:hAnsi="72"/>
            <w:b w:val="0"/>
            <w:bCs/>
            <w:sz w:val="20"/>
            <w:szCs w:val="20"/>
            <w:rPrChange w:id="549" w:author="OzanGencer [2]" w:date="2025-05-15T14:29:44Z">
              <w:rPr>
                <w:rFonts w:hint="default" w:ascii="72" w:hAnsi="72"/>
                <w:b/>
                <w:sz w:val="20"/>
                <w:szCs w:val="20"/>
              </w:rPr>
            </w:rPrChange>
          </w:rPr>
          <w:t>Where countries are listed together (e.g., Germany/Austria, Thailand/Japan</w:t>
        </w:r>
      </w:ins>
      <w:ins w:id="551" w:author="OzanGencer [2]" w:date="2025-05-15T14:30:02Z">
        <w:r>
          <w:rPr>
            <w:rFonts w:hint="default" w:ascii="72" w:hAnsi="72"/>
            <w:b w:val="0"/>
            <w:bCs/>
            <w:sz w:val="20"/>
            <w:szCs w:val="20"/>
            <w:lang w:val="tr-TR"/>
          </w:rPr>
          <w:t xml:space="preserve"> </w:t>
        </w:r>
      </w:ins>
      <w:ins w:id="552" w:author="OzanGencer [2]" w:date="2025-05-15T14:30:03Z">
        <w:r>
          <w:rPr>
            <w:rFonts w:hint="default" w:ascii="72" w:hAnsi="72"/>
            <w:b w:val="0"/>
            <w:bCs/>
            <w:sz w:val="20"/>
            <w:szCs w:val="20"/>
            <w:lang w:val="tr-TR"/>
          </w:rPr>
          <w:t>etc.</w:t>
        </w:r>
      </w:ins>
      <w:ins w:id="553" w:author="OzanGencer [2]" w:date="2025-05-15T14:29:34Z">
        <w:r>
          <w:rPr>
            <w:rFonts w:hint="default" w:ascii="72" w:hAnsi="72"/>
            <w:b w:val="0"/>
            <w:bCs/>
            <w:sz w:val="20"/>
            <w:szCs w:val="20"/>
            <w:rPrChange w:id="554" w:author="OzanGencer [2]" w:date="2025-05-15T14:29:44Z">
              <w:rPr>
                <w:rFonts w:hint="default" w:ascii="72" w:hAnsi="72"/>
                <w:b/>
                <w:sz w:val="20"/>
                <w:szCs w:val="20"/>
              </w:rPr>
            </w:rPrChange>
          </w:rPr>
          <w:t>), they will be treated as a single unit for analysis and workshop activities.</w:t>
        </w:r>
      </w:ins>
    </w:p>
    <w:p w14:paraId="684C74E5">
      <w:pPr>
        <w:pStyle w:val="22"/>
        <w:suppressAutoHyphens/>
        <w:ind w:left="0" w:firstLine="0"/>
        <w:rPr>
          <w:ins w:id="556" w:author="OzanGencer [2]" w:date="2025-05-15T14:29:30Z"/>
          <w:rFonts w:ascii="72" w:hAnsi="72" w:cs="72"/>
          <w:b/>
          <w:sz w:val="20"/>
          <w:szCs w:val="20"/>
        </w:rPr>
      </w:pPr>
    </w:p>
    <w:p w14:paraId="02D347D0">
      <w:pPr>
        <w:pStyle w:val="22"/>
        <w:suppressAutoHyphens/>
        <w:ind w:left="0" w:firstLine="0"/>
        <w:rPr>
          <w:ins w:id="557" w:author="OzanGencer [2]" w:date="2025-05-15T14:29:30Z"/>
          <w:rFonts w:ascii="72" w:hAnsi="72" w:cs="72"/>
          <w:b/>
          <w:sz w:val="20"/>
          <w:szCs w:val="20"/>
        </w:rPr>
      </w:pPr>
    </w:p>
    <w:p w14:paraId="46967C06">
      <w:pPr>
        <w:pStyle w:val="22"/>
        <w:suppressAutoHyphens/>
        <w:ind w:left="0" w:firstLine="0"/>
        <w:rPr>
          <w:rFonts w:ascii="72" w:hAnsi="72" w:cs="72"/>
          <w:sz w:val="20"/>
          <w:szCs w:val="20"/>
        </w:rPr>
      </w:pPr>
      <w:r>
        <w:rPr>
          <w:rFonts w:ascii="72" w:hAnsi="72" w:cs="72"/>
          <w:b/>
          <w:sz w:val="20"/>
          <w:szCs w:val="20"/>
        </w:rPr>
        <w:t>Project Timeline</w:t>
      </w:r>
    </w:p>
    <w:p w14:paraId="1620C44E">
      <w:pPr>
        <w:pStyle w:val="22"/>
        <w:suppressAutoHyphens/>
        <w:ind w:left="567" w:firstLine="0"/>
        <w:rPr>
          <w:rFonts w:ascii="72" w:hAnsi="72" w:cs="72"/>
          <w:sz w:val="20"/>
          <w:szCs w:val="20"/>
        </w:rPr>
      </w:pPr>
    </w:p>
    <w:p w14:paraId="02179AD0">
      <w:pPr>
        <w:pStyle w:val="22"/>
        <w:numPr>
          <w:ilvl w:val="1"/>
          <w:numId w:val="18"/>
        </w:numPr>
        <w:suppressAutoHyphens/>
        <w:ind w:left="567" w:hanging="567"/>
        <w:rPr>
          <w:rFonts w:ascii="72 Bold" w:hAnsi="72 Bold" w:cs="72 Bold"/>
          <w:b/>
          <w:bCs/>
          <w:sz w:val="20"/>
          <w:szCs w:val="20"/>
        </w:rPr>
      </w:pPr>
      <w:r>
        <w:rPr>
          <w:rFonts w:ascii="72" w:hAnsi="72" w:cs="72"/>
          <w:sz w:val="20"/>
          <w:szCs w:val="20"/>
        </w:rPr>
        <w:t>Total duration:</w:t>
      </w:r>
      <w:r>
        <w:rPr>
          <w:rFonts w:ascii="72 Bold" w:hAnsi="72 Bold" w:cs="72 Bold"/>
          <w:b/>
          <w:bCs/>
          <w:sz w:val="20"/>
          <w:szCs w:val="20"/>
        </w:rPr>
        <w:t xml:space="preserve"> 260 days</w:t>
      </w:r>
    </w:p>
    <w:p w14:paraId="5E9AD30F">
      <w:pPr>
        <w:pStyle w:val="22"/>
        <w:numPr>
          <w:ilvl w:val="1"/>
          <w:numId w:val="18"/>
        </w:numPr>
        <w:suppressAutoHyphens/>
        <w:ind w:left="567" w:hanging="567"/>
        <w:rPr>
          <w:rFonts w:ascii="72" w:hAnsi="72" w:cs="72"/>
          <w:sz w:val="20"/>
          <w:szCs w:val="20"/>
        </w:rPr>
      </w:pPr>
      <w:r>
        <w:rPr>
          <w:rFonts w:ascii="72" w:hAnsi="72" w:cs="72"/>
          <w:sz w:val="20"/>
          <w:szCs w:val="20"/>
        </w:rPr>
        <w:t>All countries will go live simultaneously, it is planned. However, during project execution, with the approval of both parties, the project may go live in three separate phases.</w:t>
      </w:r>
    </w:p>
    <w:p w14:paraId="749FDAD0">
      <w:pPr>
        <w:pStyle w:val="22"/>
        <w:suppressAutoHyphens/>
        <w:ind w:left="567"/>
        <w:rPr>
          <w:rFonts w:ascii="72" w:hAnsi="72" w:cs="72"/>
          <w:sz w:val="20"/>
          <w:szCs w:val="20"/>
        </w:rPr>
      </w:pPr>
    </w:p>
    <w:p w14:paraId="339A51C7">
      <w:pPr>
        <w:pStyle w:val="22"/>
        <w:suppressAutoHyphens/>
        <w:ind w:left="0" w:firstLine="0"/>
        <w:rPr>
          <w:rFonts w:ascii="72" w:hAnsi="72" w:cs="72"/>
          <w:sz w:val="20"/>
          <w:szCs w:val="20"/>
        </w:rPr>
      </w:pPr>
      <w:r>
        <w:rPr>
          <w:rFonts w:ascii="72" w:hAnsi="72" w:cs="72"/>
          <w:b/>
          <w:sz w:val="20"/>
          <w:szCs w:val="20"/>
        </w:rPr>
        <w:t>Project Approach</w:t>
      </w:r>
    </w:p>
    <w:p w14:paraId="42400EA4">
      <w:pPr>
        <w:pStyle w:val="22"/>
        <w:suppressAutoHyphens/>
        <w:ind w:left="567" w:firstLine="0"/>
        <w:rPr>
          <w:rFonts w:ascii="72" w:hAnsi="72" w:cs="72"/>
          <w:sz w:val="20"/>
          <w:szCs w:val="20"/>
        </w:rPr>
      </w:pPr>
    </w:p>
    <w:p w14:paraId="2E7E9121">
      <w:pPr>
        <w:pStyle w:val="22"/>
        <w:numPr>
          <w:ilvl w:val="1"/>
          <w:numId w:val="19"/>
        </w:numPr>
        <w:suppressAutoHyphens/>
        <w:ind w:left="567" w:hanging="567"/>
        <w:rPr>
          <w:rFonts w:ascii="72" w:hAnsi="72" w:cs="72"/>
          <w:sz w:val="20"/>
          <w:szCs w:val="20"/>
        </w:rPr>
      </w:pPr>
      <w:r>
        <w:rPr>
          <w:rFonts w:ascii="72" w:hAnsi="72" w:cs="72"/>
          <w:sz w:val="20"/>
          <w:szCs w:val="20"/>
        </w:rPr>
        <w:t>Static group mappings will be determined by the customer</w:t>
      </w:r>
    </w:p>
    <w:p w14:paraId="489279E0">
      <w:pPr>
        <w:pStyle w:val="22"/>
        <w:numPr>
          <w:ilvl w:val="1"/>
          <w:numId w:val="19"/>
        </w:numPr>
        <w:suppressAutoHyphens/>
        <w:ind w:left="567" w:hanging="567"/>
        <w:rPr>
          <w:rFonts w:ascii="72" w:hAnsi="72" w:cs="72"/>
          <w:sz w:val="20"/>
          <w:szCs w:val="20"/>
        </w:rPr>
      </w:pPr>
      <w:r>
        <w:rPr>
          <w:rFonts w:ascii="72" w:hAnsi="72" w:cs="72"/>
          <w:sz w:val="20"/>
          <w:szCs w:val="20"/>
        </w:rPr>
        <w:t>Separate sessions will be held for each country</w:t>
      </w:r>
    </w:p>
    <w:p w14:paraId="365A6CE1">
      <w:pPr>
        <w:pStyle w:val="22"/>
        <w:numPr>
          <w:ilvl w:val="1"/>
          <w:numId w:val="19"/>
        </w:numPr>
        <w:suppressAutoHyphens/>
        <w:ind w:left="567" w:hanging="567"/>
        <w:rPr>
          <w:rFonts w:ascii="72" w:hAnsi="72" w:cs="72"/>
          <w:sz w:val="20"/>
          <w:szCs w:val="20"/>
        </w:rPr>
      </w:pPr>
      <w:r>
        <w:rPr>
          <w:rFonts w:ascii="72" w:hAnsi="72" w:cs="72"/>
          <w:sz w:val="20"/>
          <w:szCs w:val="20"/>
        </w:rPr>
        <w:t>Roles will be analyzed and converted with risk analysis</w:t>
      </w:r>
    </w:p>
    <w:p w14:paraId="460FB9CC">
      <w:pPr>
        <w:pStyle w:val="22"/>
        <w:numPr>
          <w:ilvl w:val="1"/>
          <w:numId w:val="19"/>
        </w:numPr>
        <w:suppressAutoHyphens/>
        <w:ind w:left="567" w:hanging="567"/>
        <w:rPr>
          <w:rFonts w:ascii="72" w:hAnsi="72" w:cs="72"/>
          <w:sz w:val="20"/>
          <w:szCs w:val="20"/>
        </w:rPr>
      </w:pPr>
      <w:r>
        <w:rPr>
          <w:rFonts w:ascii="72" w:hAnsi="72" w:cs="72"/>
          <w:sz w:val="20"/>
          <w:szCs w:val="20"/>
        </w:rPr>
        <w:t>Due to the presence of more than 2,300 users utilizing GRC Access Control, existing authorizations within GRC AC will be reviewed and necessary adjustments will be made to prevent unauthorized access to SuccessFactors.</w:t>
      </w:r>
    </w:p>
    <w:p w14:paraId="64579A94">
      <w:pPr>
        <w:pStyle w:val="22"/>
        <w:suppressAutoHyphens/>
        <w:ind w:left="567"/>
        <w:rPr>
          <w:rFonts w:ascii="72" w:hAnsi="72" w:cs="72"/>
          <w:sz w:val="20"/>
          <w:szCs w:val="20"/>
        </w:rPr>
      </w:pPr>
    </w:p>
    <w:p w14:paraId="0FD206F2">
      <w:pPr>
        <w:pStyle w:val="22"/>
        <w:suppressAutoHyphens/>
        <w:ind w:left="0" w:firstLine="0"/>
        <w:rPr>
          <w:rFonts w:ascii="72" w:hAnsi="72" w:cs="72"/>
          <w:b/>
          <w:bCs/>
          <w:sz w:val="20"/>
          <w:szCs w:val="20"/>
        </w:rPr>
      </w:pPr>
      <w:r>
        <w:rPr>
          <w:rFonts w:ascii="72" w:hAnsi="72" w:cs="72"/>
          <w:b/>
          <w:bCs/>
          <w:sz w:val="20"/>
          <w:szCs w:val="20"/>
        </w:rPr>
        <w:t>Project Delivery</w:t>
      </w:r>
    </w:p>
    <w:p w14:paraId="076129F7">
      <w:pPr>
        <w:pStyle w:val="22"/>
        <w:suppressAutoHyphens/>
        <w:ind w:left="567" w:firstLine="0"/>
        <w:rPr>
          <w:rFonts w:ascii="72" w:hAnsi="72" w:cs="72"/>
          <w:b/>
          <w:bCs/>
          <w:sz w:val="20"/>
          <w:szCs w:val="20"/>
        </w:rPr>
      </w:pPr>
    </w:p>
    <w:p w14:paraId="3593971D">
      <w:pPr>
        <w:pStyle w:val="22"/>
        <w:numPr>
          <w:ilvl w:val="1"/>
          <w:numId w:val="19"/>
        </w:numPr>
        <w:suppressAutoHyphens/>
        <w:ind w:left="567" w:hanging="567"/>
        <w:rPr>
          <w:rFonts w:ascii="72" w:hAnsi="72" w:cs="72"/>
          <w:sz w:val="20"/>
          <w:szCs w:val="20"/>
        </w:rPr>
      </w:pPr>
      <w:r>
        <w:rPr>
          <w:rFonts w:ascii="72" w:hAnsi="72" w:cs="72"/>
          <w:sz w:val="20"/>
          <w:szCs w:val="20"/>
        </w:rPr>
        <w:t>Due to potential changes from both parties during the project execution, a delay of up to 12 weeks may occur.</w:t>
      </w:r>
    </w:p>
    <w:p w14:paraId="7A18F7B7">
      <w:pPr>
        <w:pStyle w:val="22"/>
        <w:numPr>
          <w:ilvl w:val="1"/>
          <w:numId w:val="19"/>
        </w:numPr>
        <w:suppressAutoHyphens/>
        <w:ind w:left="567" w:hanging="567"/>
        <w:rPr>
          <w:rFonts w:ascii="72" w:hAnsi="72" w:cs="72"/>
          <w:sz w:val="20"/>
          <w:szCs w:val="20"/>
        </w:rPr>
      </w:pPr>
      <w:r>
        <w:rPr>
          <w:rFonts w:ascii="72" w:hAnsi="72" w:cs="72"/>
          <w:sz w:val="20"/>
          <w:szCs w:val="20"/>
        </w:rPr>
        <w:t>Since the authorization project in ERP systems will be executed simultaneously, there will be two different project managers for the two projects, both reporting to a single program manager.</w:t>
      </w:r>
    </w:p>
    <w:p w14:paraId="2AE432EC">
      <w:pPr>
        <w:pStyle w:val="22"/>
        <w:suppressAutoHyphens/>
        <w:ind w:left="567"/>
        <w:rPr>
          <w:rFonts w:ascii="72" w:hAnsi="72" w:cs="72"/>
          <w:sz w:val="20"/>
          <w:szCs w:val="20"/>
        </w:rPr>
      </w:pPr>
    </w:p>
    <w:p w14:paraId="0F8262ED">
      <w:pPr>
        <w:pStyle w:val="22"/>
        <w:suppressAutoHyphens/>
        <w:ind w:left="567"/>
        <w:rPr>
          <w:rFonts w:ascii="72" w:hAnsi="72" w:cs="72"/>
          <w:sz w:val="20"/>
          <w:szCs w:val="20"/>
        </w:rPr>
      </w:pPr>
    </w:p>
    <w:bookmarkEnd w:id="0"/>
    <w:p w14:paraId="1819D3C0">
      <w:pPr>
        <w:pStyle w:val="3"/>
        <w:ind w:left="0" w:firstLine="0"/>
      </w:pPr>
      <w:r>
        <w:t>Client Responsibilities for Project Success </w:t>
      </w:r>
    </w:p>
    <w:tbl>
      <w:tblPr>
        <w:tblStyle w:val="6"/>
        <w:tblW w:w="0" w:type="auto"/>
        <w:tblInd w:w="10" w:type="dxa"/>
        <w:tblLayout w:type="autofit"/>
        <w:tblCellMar>
          <w:top w:w="0" w:type="dxa"/>
          <w:left w:w="70" w:type="dxa"/>
          <w:bottom w:w="0" w:type="dxa"/>
          <w:right w:w="70" w:type="dxa"/>
        </w:tblCellMar>
      </w:tblPr>
      <w:tblGrid>
        <w:gridCol w:w="146"/>
        <w:gridCol w:w="146"/>
      </w:tblGrid>
      <w:tr w14:paraId="7A374159">
        <w:trPr>
          <w:trHeight w:val="288" w:hRule="atLeast"/>
        </w:trPr>
        <w:tc>
          <w:tcPr>
            <w:tcW w:w="0" w:type="auto"/>
            <w:tcBorders>
              <w:top w:val="nil"/>
              <w:left w:val="nil"/>
              <w:bottom w:val="nil"/>
              <w:right w:val="nil"/>
            </w:tcBorders>
            <w:shd w:val="clear" w:color="auto" w:fill="auto"/>
            <w:noWrap/>
            <w:vAlign w:val="center"/>
          </w:tcPr>
          <w:p w14:paraId="31DD2253">
            <w:pPr>
              <w:jc w:val="center"/>
              <w:rPr>
                <w:rFonts w:ascii="72" w:hAnsi="72" w:eastAsia="Times New Roman" w:cs="72"/>
                <w:b/>
                <w:bCs/>
                <w:sz w:val="20"/>
                <w:szCs w:val="20"/>
              </w:rPr>
            </w:pPr>
            <w:bookmarkStart w:id="1" w:name="_Hlk182071558"/>
          </w:p>
        </w:tc>
        <w:tc>
          <w:tcPr>
            <w:tcW w:w="0" w:type="auto"/>
            <w:tcBorders>
              <w:top w:val="nil"/>
              <w:left w:val="nil"/>
              <w:bottom w:val="nil"/>
              <w:right w:val="nil"/>
            </w:tcBorders>
            <w:shd w:val="clear" w:color="auto" w:fill="auto"/>
            <w:noWrap/>
            <w:vAlign w:val="center"/>
          </w:tcPr>
          <w:p w14:paraId="0B7A9F20">
            <w:pPr>
              <w:jc w:val="center"/>
              <w:rPr>
                <w:rFonts w:ascii="72" w:hAnsi="72" w:eastAsia="Times New Roman" w:cs="72"/>
                <w:b/>
                <w:bCs/>
                <w:sz w:val="20"/>
                <w:szCs w:val="20"/>
              </w:rPr>
            </w:pPr>
          </w:p>
        </w:tc>
      </w:tr>
      <w:bookmarkEnd w:id="1"/>
    </w:tbl>
    <w:p w14:paraId="34D2F269">
      <w:pPr>
        <w:pStyle w:val="22"/>
        <w:numPr>
          <w:ilvl w:val="0"/>
          <w:numId w:val="20"/>
        </w:numPr>
        <w:ind w:left="567" w:hanging="567"/>
        <w:rPr>
          <w:rFonts w:ascii="72" w:hAnsi="72" w:cs="72"/>
          <w:sz w:val="20"/>
          <w:szCs w:val="20"/>
        </w:rPr>
      </w:pPr>
      <w:r>
        <w:rPr>
          <w:rFonts w:ascii="72" w:hAnsi="72" w:cs="72"/>
          <w:b/>
          <w:bCs/>
          <w:sz w:val="20"/>
          <w:szCs w:val="20"/>
        </w:rPr>
        <w:t>Timely Access to Systems and Data:</w:t>
      </w:r>
      <w:r>
        <w:rPr>
          <w:rFonts w:ascii="72" w:hAnsi="72" w:cs="72"/>
          <w:sz w:val="20"/>
          <w:szCs w:val="20"/>
        </w:rPr>
        <w:t xml:space="preserve"> Ensuring that project team members have timely access to all necessary SAP systems, data, and environments required for the project.</w:t>
      </w:r>
    </w:p>
    <w:p w14:paraId="1BAA8262">
      <w:pPr>
        <w:pStyle w:val="22"/>
        <w:ind w:left="567" w:firstLine="0"/>
        <w:rPr>
          <w:rFonts w:ascii="72" w:hAnsi="72" w:cs="72"/>
          <w:sz w:val="20"/>
          <w:szCs w:val="20"/>
        </w:rPr>
      </w:pPr>
    </w:p>
    <w:p w14:paraId="7758B414">
      <w:pPr>
        <w:pStyle w:val="22"/>
        <w:numPr>
          <w:ilvl w:val="0"/>
          <w:numId w:val="20"/>
        </w:numPr>
        <w:ind w:left="567" w:hanging="567"/>
        <w:rPr>
          <w:rFonts w:ascii="72" w:hAnsi="72" w:cs="72"/>
          <w:sz w:val="20"/>
          <w:szCs w:val="20"/>
        </w:rPr>
      </w:pPr>
      <w:r>
        <w:rPr>
          <w:rFonts w:ascii="72" w:hAnsi="72" w:cs="72"/>
          <w:b/>
          <w:bCs/>
          <w:sz w:val="20"/>
          <w:szCs w:val="20"/>
        </w:rPr>
        <w:t>Provision of Required Documentation:</w:t>
      </w:r>
      <w:r>
        <w:rPr>
          <w:rFonts w:ascii="72" w:hAnsi="72" w:cs="72"/>
          <w:sz w:val="20"/>
          <w:szCs w:val="20"/>
        </w:rPr>
        <w:t xml:space="preserve"> Providing </w:t>
      </w:r>
      <w:del w:id="558" w:author="Papavasiliova, Eleni" w:date="2025-04-14T15:11:00Z">
        <w:r>
          <w:rPr>
            <w:rFonts w:ascii="72" w:hAnsi="72" w:cs="72"/>
            <w:sz w:val="20"/>
            <w:szCs w:val="20"/>
          </w:rPr>
          <w:delText xml:space="preserve">all </w:delText>
        </w:r>
      </w:del>
      <w:r>
        <w:rPr>
          <w:rFonts w:ascii="72" w:hAnsi="72" w:cs="72"/>
          <w:sz w:val="20"/>
          <w:szCs w:val="20"/>
        </w:rPr>
        <w:t xml:space="preserve">relevant </w:t>
      </w:r>
      <w:ins w:id="559" w:author="Papavasiliova, Eleni" w:date="2025-04-14T15:11:00Z">
        <w:r>
          <w:rPr>
            <w:rFonts w:ascii="72" w:hAnsi="72" w:cs="72"/>
            <w:sz w:val="20"/>
            <w:szCs w:val="20"/>
          </w:rPr>
          <w:t xml:space="preserve">existing </w:t>
        </w:r>
      </w:ins>
      <w:r>
        <w:rPr>
          <w:rFonts w:ascii="72" w:hAnsi="72" w:cs="72"/>
          <w:sz w:val="20"/>
          <w:szCs w:val="20"/>
        </w:rPr>
        <w:t xml:space="preserve">documentation, including </w:t>
      </w:r>
      <w:commentRangeStart w:id="3"/>
      <w:r>
        <w:rPr>
          <w:rFonts w:ascii="72" w:hAnsi="72" w:cs="72"/>
          <w:sz w:val="20"/>
          <w:szCs w:val="20"/>
        </w:rPr>
        <w:t>current</w:t>
      </w:r>
      <w:commentRangeEnd w:id="3"/>
      <w:r>
        <w:rPr>
          <w:rStyle w:val="7"/>
        </w:rPr>
        <w:commentReference w:id="3"/>
      </w:r>
      <w:r>
        <w:rPr>
          <w:rFonts w:ascii="72" w:hAnsi="72" w:cs="72"/>
          <w:sz w:val="20"/>
          <w:szCs w:val="20"/>
        </w:rPr>
        <w:t xml:space="preserve"> role and authorization structures, business process documentation, and any existing governance policies.</w:t>
      </w:r>
    </w:p>
    <w:p w14:paraId="2101523D">
      <w:pPr>
        <w:ind w:left="0" w:firstLine="0"/>
        <w:rPr>
          <w:rFonts w:ascii="72" w:hAnsi="72" w:cs="72"/>
          <w:sz w:val="20"/>
          <w:szCs w:val="20"/>
        </w:rPr>
      </w:pPr>
    </w:p>
    <w:p w14:paraId="4ABCA216">
      <w:pPr>
        <w:pStyle w:val="22"/>
        <w:numPr>
          <w:ilvl w:val="0"/>
          <w:numId w:val="20"/>
        </w:numPr>
        <w:ind w:left="567" w:hanging="567"/>
        <w:rPr>
          <w:rFonts w:ascii="72" w:hAnsi="72" w:cs="72"/>
          <w:sz w:val="20"/>
          <w:szCs w:val="20"/>
        </w:rPr>
      </w:pPr>
      <w:r>
        <w:rPr>
          <w:rFonts w:ascii="72" w:hAnsi="72" w:cs="72"/>
          <w:b/>
          <w:bCs/>
          <w:sz w:val="20"/>
          <w:szCs w:val="20"/>
        </w:rPr>
        <w:t>Key User Availability:</w:t>
      </w:r>
      <w:r>
        <w:rPr>
          <w:rFonts w:ascii="72" w:hAnsi="72" w:cs="72"/>
          <w:sz w:val="20"/>
          <w:szCs w:val="20"/>
        </w:rPr>
        <w:t xml:space="preserve"> Designating key users and ensure their availability for workshops, requirement gathering sessions, testing phases, and training sessions.</w:t>
      </w:r>
    </w:p>
    <w:p w14:paraId="41A2FB1C">
      <w:pPr>
        <w:ind w:left="0" w:firstLine="0"/>
        <w:rPr>
          <w:rFonts w:ascii="72" w:hAnsi="72" w:cs="72"/>
          <w:sz w:val="20"/>
          <w:szCs w:val="20"/>
        </w:rPr>
      </w:pPr>
    </w:p>
    <w:p w14:paraId="24884833">
      <w:pPr>
        <w:pStyle w:val="22"/>
        <w:numPr>
          <w:ilvl w:val="0"/>
          <w:numId w:val="20"/>
        </w:numPr>
        <w:ind w:left="567" w:hanging="567"/>
        <w:rPr>
          <w:rFonts w:ascii="72" w:hAnsi="72" w:cs="72"/>
          <w:sz w:val="20"/>
          <w:szCs w:val="20"/>
        </w:rPr>
      </w:pPr>
      <w:r>
        <w:rPr>
          <w:rFonts w:ascii="72" w:hAnsi="72" w:cs="72"/>
          <w:b/>
          <w:bCs/>
          <w:sz w:val="20"/>
          <w:szCs w:val="20"/>
        </w:rPr>
        <w:t xml:space="preserve">Infrastructure and Technical Support: </w:t>
      </w:r>
      <w:r>
        <w:rPr>
          <w:rFonts w:ascii="72" w:hAnsi="72" w:cs="72"/>
          <w:sz w:val="20"/>
          <w:szCs w:val="20"/>
        </w:rPr>
        <w:t>Providing necessary infrastructure, such as remote access, VPN, and other IT support, to facilitate project execution, especially considering the remote work assumption.</w:t>
      </w:r>
    </w:p>
    <w:p w14:paraId="1B469D01">
      <w:pPr>
        <w:ind w:left="0" w:firstLine="0"/>
        <w:rPr>
          <w:rFonts w:ascii="72" w:hAnsi="72" w:cs="72"/>
          <w:sz w:val="20"/>
          <w:szCs w:val="20"/>
        </w:rPr>
      </w:pPr>
    </w:p>
    <w:p w14:paraId="7F01E5FC">
      <w:pPr>
        <w:pStyle w:val="22"/>
        <w:numPr>
          <w:ilvl w:val="0"/>
          <w:numId w:val="20"/>
        </w:numPr>
        <w:ind w:left="567" w:hanging="567"/>
        <w:rPr>
          <w:rFonts w:ascii="72" w:hAnsi="72" w:cs="72"/>
          <w:sz w:val="20"/>
          <w:szCs w:val="20"/>
        </w:rPr>
      </w:pPr>
      <w:r>
        <w:rPr>
          <w:rFonts w:ascii="72" w:hAnsi="72" w:cs="72"/>
          <w:b/>
          <w:bCs/>
          <w:sz w:val="20"/>
          <w:szCs w:val="20"/>
        </w:rPr>
        <w:t xml:space="preserve">Stakeholder Engagement: </w:t>
      </w:r>
      <w:r>
        <w:rPr>
          <w:rFonts w:ascii="72" w:hAnsi="72" w:cs="72"/>
          <w:sz w:val="20"/>
          <w:szCs w:val="20"/>
        </w:rPr>
        <w:t>Ensuring that all relevant stakeholders are engaged and available for decision-making processes, feedback sessions, and approvals.</w:t>
      </w:r>
    </w:p>
    <w:p w14:paraId="06E0DE59">
      <w:pPr>
        <w:ind w:left="0" w:firstLine="0"/>
        <w:rPr>
          <w:rFonts w:ascii="72" w:hAnsi="72" w:cs="72"/>
          <w:sz w:val="20"/>
          <w:szCs w:val="20"/>
        </w:rPr>
      </w:pPr>
    </w:p>
    <w:p w14:paraId="7BBEC216">
      <w:pPr>
        <w:pStyle w:val="22"/>
        <w:numPr>
          <w:ilvl w:val="0"/>
          <w:numId w:val="20"/>
        </w:numPr>
        <w:ind w:left="567" w:hanging="567"/>
        <w:rPr>
          <w:rFonts w:ascii="72" w:hAnsi="72" w:cs="72"/>
          <w:sz w:val="20"/>
          <w:szCs w:val="20"/>
        </w:rPr>
      </w:pPr>
      <w:r>
        <w:rPr>
          <w:rFonts w:ascii="72" w:hAnsi="72" w:cs="72"/>
          <w:b/>
          <w:bCs/>
          <w:sz w:val="20"/>
          <w:szCs w:val="20"/>
        </w:rPr>
        <w:t>Clear Communication:</w:t>
      </w:r>
      <w:r>
        <w:rPr>
          <w:rFonts w:ascii="72" w:hAnsi="72" w:cs="72"/>
          <w:sz w:val="20"/>
          <w:szCs w:val="20"/>
        </w:rPr>
        <w:t xml:space="preserve"> Maintaining clear and regular communication channels between the project team and customer representatives to address any issues, changes, or updates promptly.</w:t>
      </w:r>
    </w:p>
    <w:p w14:paraId="6028CA50">
      <w:pPr>
        <w:pStyle w:val="22"/>
        <w:ind w:left="567" w:firstLine="0"/>
        <w:rPr>
          <w:rFonts w:ascii="72" w:hAnsi="72" w:cs="72"/>
          <w:sz w:val="20"/>
          <w:szCs w:val="20"/>
        </w:rPr>
      </w:pPr>
    </w:p>
    <w:p w14:paraId="17E656E0">
      <w:pPr>
        <w:pStyle w:val="22"/>
        <w:numPr>
          <w:ilvl w:val="0"/>
          <w:numId w:val="20"/>
        </w:numPr>
        <w:ind w:left="567" w:hanging="567"/>
        <w:rPr>
          <w:rFonts w:ascii="72" w:hAnsi="72" w:cs="72"/>
          <w:sz w:val="20"/>
          <w:szCs w:val="20"/>
        </w:rPr>
      </w:pPr>
      <w:r>
        <w:rPr>
          <w:rFonts w:ascii="72" w:hAnsi="72" w:cs="72"/>
          <w:b/>
          <w:bCs/>
          <w:sz w:val="20"/>
          <w:szCs w:val="20"/>
        </w:rPr>
        <w:t>Provision of Test Data:</w:t>
      </w:r>
      <w:r>
        <w:rPr>
          <w:rFonts w:ascii="72" w:hAnsi="72" w:cs="72"/>
          <w:sz w:val="20"/>
          <w:szCs w:val="20"/>
        </w:rPr>
        <w:t xml:space="preserve"> Providing adequate test data and access to a test environment that accurately reflects the production environment to ensure thorough and accurate testing.</w:t>
      </w:r>
    </w:p>
    <w:p w14:paraId="7A9F93DB">
      <w:pPr>
        <w:ind w:left="0" w:firstLine="0"/>
        <w:rPr>
          <w:rFonts w:ascii="72" w:hAnsi="72" w:cs="72"/>
          <w:sz w:val="20"/>
          <w:szCs w:val="20"/>
        </w:rPr>
      </w:pPr>
    </w:p>
    <w:p w14:paraId="56F83982">
      <w:pPr>
        <w:pStyle w:val="22"/>
        <w:numPr>
          <w:ilvl w:val="0"/>
          <w:numId w:val="20"/>
        </w:numPr>
        <w:ind w:left="567" w:hanging="567"/>
        <w:rPr>
          <w:ins w:id="560" w:author="Papavasiliova, Eleni" w:date="2025-04-14T17:36:00Z"/>
          <w:rFonts w:ascii="72" w:hAnsi="72" w:cs="72"/>
          <w:sz w:val="20"/>
          <w:szCs w:val="20"/>
        </w:rPr>
      </w:pPr>
      <w:r>
        <w:rPr>
          <w:rFonts w:ascii="72" w:hAnsi="72" w:cs="72"/>
          <w:b/>
          <w:bCs/>
          <w:sz w:val="20"/>
          <w:szCs w:val="20"/>
        </w:rPr>
        <w:t>Change Management Support:</w:t>
      </w:r>
      <w:r>
        <w:rPr>
          <w:rFonts w:ascii="72" w:hAnsi="72" w:cs="72"/>
          <w:sz w:val="20"/>
          <w:szCs w:val="20"/>
        </w:rPr>
        <w:t xml:space="preserve"> Supporting the project team in change management activities, including communicating changes to end-users and managing any resistance to changes in role and authorization structures.</w:t>
      </w:r>
    </w:p>
    <w:p w14:paraId="1B8E4C2E">
      <w:pPr>
        <w:pStyle w:val="22"/>
        <w:numPr>
          <w:ilvl w:val="0"/>
          <w:numId w:val="0"/>
        </w:numPr>
        <w:ind w:left="720" w:hanging="567"/>
        <w:rPr>
          <w:ins w:id="562" w:author="Papavasiliova, Eleni" w:date="2025-04-14T17:36:00Z"/>
          <w:rFonts w:ascii="72" w:hAnsi="72" w:cs="72"/>
          <w:sz w:val="20"/>
          <w:szCs w:val="20"/>
          <w:rPrChange w:id="563" w:author="Papavasiliova, Eleni" w:date="2025-04-14T17:36:00Z">
            <w:rPr>
              <w:ins w:id="564" w:author="Papavasiliova, Eleni" w:date="2025-04-14T17:36:00Z"/>
            </w:rPr>
          </w:rPrChange>
        </w:rPr>
        <w:pPrChange w:id="561" w:author="Papavasiliova, Eleni" w:date="2025-04-14T17:36:00Z">
          <w:pPr>
            <w:pStyle w:val="22"/>
            <w:numPr>
              <w:ilvl w:val="0"/>
              <w:numId w:val="20"/>
            </w:numPr>
            <w:ind w:left="567" w:hanging="360"/>
          </w:pPr>
        </w:pPrChange>
      </w:pPr>
    </w:p>
    <w:p w14:paraId="0024B708">
      <w:pPr>
        <w:ind w:left="567"/>
        <w:rPr>
          <w:rFonts w:ascii="72" w:hAnsi="72" w:cs="72"/>
          <w:sz w:val="20"/>
          <w:szCs w:val="20"/>
          <w:rPrChange w:id="566" w:author="Papavasiliova, Eleni" w:date="2025-04-14T17:36:00Z">
            <w:rPr/>
          </w:rPrChange>
        </w:rPr>
        <w:pPrChange w:id="565" w:author="Papavasiliova, Eleni" w:date="2025-04-14T17:36:00Z">
          <w:pPr>
            <w:pStyle w:val="22"/>
            <w:numPr>
              <w:ilvl w:val="0"/>
              <w:numId w:val="20"/>
            </w:numPr>
            <w:ind w:left="567" w:hanging="360"/>
          </w:pPr>
        </w:pPrChange>
      </w:pPr>
    </w:p>
    <w:p w14:paraId="0BC3214C">
      <w:pPr>
        <w:pStyle w:val="22"/>
        <w:numPr>
          <w:ilvl w:val="0"/>
          <w:numId w:val="20"/>
        </w:numPr>
        <w:ind w:left="567" w:hanging="567"/>
        <w:rPr>
          <w:rFonts w:ascii="72" w:hAnsi="72" w:cs="72"/>
          <w:sz w:val="20"/>
          <w:szCs w:val="20"/>
        </w:rPr>
      </w:pPr>
      <w:r>
        <w:rPr>
          <w:rFonts w:ascii="72" w:hAnsi="72" w:cs="72"/>
          <w:b/>
          <w:bCs/>
          <w:sz w:val="20"/>
          <w:szCs w:val="20"/>
        </w:rPr>
        <w:t>Compliance with Project Timeline:</w:t>
      </w:r>
      <w:r>
        <w:rPr>
          <w:rFonts w:ascii="72" w:hAnsi="72" w:cs="72"/>
          <w:sz w:val="20"/>
          <w:szCs w:val="20"/>
        </w:rPr>
        <w:t xml:space="preserve"> Adhering to the agreed project timeline by ensuring timely completion of customer-related tasks, such as providing feedback, approvals, and necessary resources.</w:t>
      </w:r>
    </w:p>
    <w:p w14:paraId="57E117C1">
      <w:pPr>
        <w:pStyle w:val="22"/>
        <w:ind w:left="567" w:firstLine="0"/>
        <w:rPr>
          <w:rFonts w:ascii="72" w:hAnsi="72" w:cs="72"/>
          <w:sz w:val="20"/>
          <w:szCs w:val="20"/>
        </w:rPr>
      </w:pPr>
    </w:p>
    <w:p w14:paraId="71593B53">
      <w:pPr>
        <w:pStyle w:val="22"/>
        <w:numPr>
          <w:ilvl w:val="0"/>
          <w:numId w:val="20"/>
        </w:numPr>
        <w:ind w:left="567" w:hanging="567"/>
        <w:rPr>
          <w:rFonts w:ascii="72" w:hAnsi="72" w:cs="72"/>
          <w:sz w:val="20"/>
          <w:szCs w:val="20"/>
        </w:rPr>
      </w:pPr>
      <w:r>
        <w:rPr>
          <w:rFonts w:ascii="72" w:hAnsi="72" w:cs="72"/>
          <w:b/>
          <w:bCs/>
          <w:sz w:val="20"/>
          <w:szCs w:val="20"/>
        </w:rPr>
        <w:t>Training Participation:</w:t>
      </w:r>
      <w:r>
        <w:rPr>
          <w:rFonts w:ascii="72" w:hAnsi="72" w:cs="72"/>
          <w:sz w:val="20"/>
          <w:szCs w:val="20"/>
        </w:rPr>
        <w:t xml:space="preserve"> Ensuring that designated end-users and key-users participate in training sessions and fully engaging with the training materials provided.</w:t>
      </w:r>
    </w:p>
    <w:p w14:paraId="0745D4CB">
      <w:pPr>
        <w:ind w:left="0" w:firstLine="0"/>
        <w:rPr>
          <w:rFonts w:ascii="72" w:hAnsi="72" w:cs="72"/>
          <w:sz w:val="20"/>
          <w:szCs w:val="20"/>
        </w:rPr>
      </w:pPr>
    </w:p>
    <w:p w14:paraId="1D012A1E">
      <w:pPr>
        <w:pStyle w:val="22"/>
        <w:numPr>
          <w:ilvl w:val="0"/>
          <w:numId w:val="20"/>
        </w:numPr>
        <w:ind w:left="567" w:hanging="567"/>
        <w:rPr>
          <w:del w:id="567" w:author="OzanGencer" w:date="2025-04-21T16:28:00Z"/>
          <w:rFonts w:ascii="72" w:hAnsi="72" w:cs="72"/>
          <w:sz w:val="20"/>
          <w:szCs w:val="20"/>
        </w:rPr>
      </w:pPr>
      <w:del w:id="568" w:author="OzanGencer" w:date="2025-04-21T16:28:00Z">
        <w:commentRangeStart w:id="4"/>
        <w:commentRangeStart w:id="5"/>
        <w:r>
          <w:rPr>
            <w:rFonts w:ascii="72" w:hAnsi="72" w:cs="72"/>
            <w:b/>
            <w:bCs/>
            <w:sz w:val="20"/>
            <w:szCs w:val="20"/>
          </w:rPr>
          <w:delText xml:space="preserve">Support for Firefighter </w:delText>
        </w:r>
        <w:commentRangeEnd w:id="4"/>
      </w:del>
      <w:del w:id="569" w:author="OzanGencer" w:date="2025-04-21T16:28:00Z">
        <w:r>
          <w:rPr>
            <w:rStyle w:val="7"/>
          </w:rPr>
          <w:commentReference w:id="4"/>
        </w:r>
      </w:del>
      <w:del w:id="570" w:author="OzanGencer" w:date="2025-04-21T16:28:00Z">
        <w:r>
          <w:rPr>
            <w:rFonts w:ascii="72" w:hAnsi="72" w:cs="72"/>
            <w:b/>
            <w:bCs/>
            <w:sz w:val="20"/>
            <w:szCs w:val="20"/>
          </w:rPr>
          <w:delText>and Workflow Enhancements:</w:delText>
        </w:r>
      </w:del>
      <w:del w:id="571" w:author="OzanGencer" w:date="2025-04-21T16:28:00Z">
        <w:r>
          <w:rPr>
            <w:rFonts w:ascii="72" w:hAnsi="72" w:cs="72"/>
            <w:sz w:val="20"/>
            <w:szCs w:val="20"/>
          </w:rPr>
          <w:delText xml:space="preserve"> Providing necessary information and support for reviewing and enhancing the firefighter concept and GRC workflows to ensure compliance with SoD principles.</w:delText>
        </w:r>
        <w:commentRangeEnd w:id="5"/>
      </w:del>
      <w:r>
        <w:commentReference w:id="5"/>
      </w:r>
    </w:p>
    <w:p w14:paraId="50B9877B">
      <w:pPr>
        <w:rPr>
          <w:rFonts w:ascii="72" w:hAnsi="72" w:cs="72"/>
          <w:sz w:val="20"/>
          <w:szCs w:val="20"/>
        </w:rPr>
      </w:pPr>
    </w:p>
    <w:p w14:paraId="788F5791">
      <w:pPr>
        <w:ind w:left="0" w:firstLine="0"/>
        <w:rPr>
          <w:rFonts w:ascii="72" w:hAnsi="72" w:cs="72"/>
          <w:sz w:val="20"/>
          <w:szCs w:val="20"/>
        </w:rPr>
      </w:pPr>
    </w:p>
    <w:p w14:paraId="2E1F465F">
      <w:pPr>
        <w:pStyle w:val="3"/>
        <w:spacing w:after="0" w:line="240" w:lineRule="auto"/>
        <w:ind w:left="567" w:hanging="567"/>
        <w:rPr>
          <w:rFonts w:cs="72"/>
          <w:sz w:val="20"/>
          <w:szCs w:val="20"/>
        </w:rPr>
      </w:pPr>
    </w:p>
    <w:sectPr>
      <w:headerReference r:id="rId7" w:type="first"/>
      <w:headerReference r:id="rId5" w:type="default"/>
      <w:headerReference r:id="rId6" w:type="even"/>
      <w:pgSz w:w="11904" w:h="16834"/>
      <w:pgMar w:top="1417" w:right="1417" w:bottom="1417" w:left="1417" w:header="298" w:footer="708" w:gutter="0"/>
      <w:cols w:space="708" w:num="1"/>
      <w:titlePg/>
      <w:docGrid w:linePitch="29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apavasiliova, Eleni" w:date="2025-04-14T15:29:00Z" w:initials="">
    <w:p w14:paraId="49EC8018">
      <w:pPr>
        <w:pStyle w:val="8"/>
        <w:ind w:left="0" w:firstLine="0"/>
      </w:pPr>
      <w:r>
        <w:rPr>
          <w:lang w:val="cs-CZ"/>
        </w:rPr>
        <w:t>Would you please share the Annex-2 for revision</w:t>
      </w:r>
    </w:p>
  </w:comment>
  <w:comment w:id="1" w:author="Zeynep Ulusu" w:date="2025-04-21T16:41:00Z" w:initials="">
    <w:p w14:paraId="54484BF9">
      <w:pPr>
        <w:pStyle w:val="8"/>
        <w:ind w:left="0" w:firstLine="0"/>
      </w:pPr>
      <w:r>
        <w:t xml:space="preserve">You are right, there is no separate document called annex2. The relevant technical scope of service detail is specified in this agreement (Project Scope). We can delete the clause.  </w:t>
      </w:r>
    </w:p>
  </w:comment>
  <w:comment w:id="2" w:author="OzanGencer" w:date="2025-04-21T16:28:00Z" w:initials="">
    <w:p w14:paraId="7ACB7525">
      <w:pPr>
        <w:pStyle w:val="13"/>
        <w:spacing w:beforeAutospacing="1" w:afterAutospacing="1"/>
        <w:ind w:left="0"/>
      </w:pPr>
      <w:r>
        <w:t>I discussed this matter with our SF consultant. This change is made through a note opened to SAP. After the note is submitted, SAP handles the copying process. Of course, if any issues arise, we will take care of them.</w:t>
      </w:r>
    </w:p>
    <w:p w14:paraId="01CA3EDA">
      <w:pPr>
        <w:pStyle w:val="13"/>
        <w:spacing w:beforeAutospacing="1" w:afterAutospacing="1"/>
      </w:pPr>
    </w:p>
  </w:comment>
  <w:comment w:id="3" w:author="Papavasiliova, Eleni" w:date="2025-04-14T15:13:00Z" w:initials="">
    <w:p w14:paraId="48F65821">
      <w:pPr>
        <w:pStyle w:val="8"/>
        <w:ind w:left="0" w:firstLine="0"/>
      </w:pPr>
      <w:r>
        <w:rPr>
          <w:lang w:val="cs-CZ"/>
        </w:rPr>
        <w:t>There is not much of the documentation existing, we would like Solvia to support us building those as a part of the project scope</w:t>
      </w:r>
    </w:p>
  </w:comment>
  <w:comment w:id="4" w:author="Papavasiliova, Eleni" w:date="2025-04-14T17:36:00Z" w:initials="">
    <w:p w14:paraId="2BC82485">
      <w:pPr>
        <w:pStyle w:val="8"/>
        <w:ind w:left="0" w:firstLine="0"/>
      </w:pPr>
      <w:r>
        <w:rPr>
          <w:lang w:val="cs-CZ"/>
        </w:rPr>
        <w:t>Is the fire fighter solution for SAP SF available?</w:t>
      </w:r>
    </w:p>
  </w:comment>
  <w:comment w:id="5" w:author="OzanGencer" w:date="2025-04-21T16:28:00Z" w:initials="">
    <w:p w14:paraId="3B7AB0E3">
      <w:pPr>
        <w:pStyle w:val="8"/>
      </w:pPr>
      <w:r>
        <w:t>Thanks for the correction. As you mentioned, SF is not applicable in terms of Firefighter activities.</w:t>
      </w:r>
    </w:p>
    <w:p w14:paraId="3811F7E0">
      <w:pPr>
        <w:pStyle w:val="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EC8018" w15:done="0"/>
  <w15:commentEx w15:paraId="54484BF9" w15:done="0" w15:paraIdParent="49EC8018"/>
  <w15:commentEx w15:paraId="01CA3EDA" w15:done="0"/>
  <w15:commentEx w15:paraId="48F65821" w15:done="0"/>
  <w15:commentEx w15:paraId="2BC82485" w15:done="0"/>
  <w15:commentEx w15:paraId="3811F7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A2"/>
    <w:family w:val="roman"/>
    <w:pitch w:val="default"/>
    <w:sig w:usb0="E0000AFF" w:usb1="00007843" w:usb2="00000001" w:usb3="00000000" w:csb0="400001BF" w:csb1="DFF70000"/>
  </w:font>
  <w:font w:name="宋体">
    <w:panose1 w:val="02010600030101010101"/>
    <w:charset w:val="86"/>
    <w:family w:val="auto"/>
    <w:pitch w:val="default"/>
    <w:sig w:usb0="00000003" w:usb1="288F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等线">
    <w:altName w:val="汉仪中等线KW"/>
    <w:panose1 w:val="00000000000000000000"/>
    <w:charset w:val="86"/>
    <w:family w:val="auto"/>
    <w:pitch w:val="default"/>
    <w:sig w:usb0="00000000" w:usb1="00000000" w:usb2="00000000" w:usb3="00000000" w:csb0="00000000" w:csb1="00000000"/>
  </w:font>
  <w:font w:name="72">
    <w:panose1 w:val="020B0A04030603020204"/>
    <w:charset w:val="A2"/>
    <w:family w:val="swiss"/>
    <w:pitch w:val="default"/>
    <w:sig w:usb0="A00002EF" w:usb1="5000205B" w:usb2="00000008" w:usb3="00000000" w:csb0="2000019F" w:csb1="00000000"/>
  </w:font>
  <w:font w:name="Aptos Display">
    <w:panose1 w:val="020B0004020202020204"/>
    <w:charset w:val="00"/>
    <w:family w:val="swiss"/>
    <w:pitch w:val="default"/>
    <w:sig w:usb0="20000287" w:usb1="00000003" w:usb2="00000000" w:usb3="00000000" w:csb0="2000019F" w:csb1="00000000"/>
  </w:font>
  <w:font w:name="等线 Light">
    <w:altName w:val="汉仪中等线KW"/>
    <w:panose1 w:val="00000000000000000000"/>
    <w:charset w:val="00"/>
    <w:family w:val="auto"/>
    <w:pitch w:val="default"/>
    <w:sig w:usb0="00000000" w:usb1="00000000" w:usb2="00000000" w:usb3="00000000" w:csb0="00000000" w:csb1="00000000"/>
  </w:font>
  <w:font w:name="Cambria">
    <w:panose1 w:val="02040503050406030204"/>
    <w:charset w:val="A2"/>
    <w:family w:val="roman"/>
    <w:pitch w:val="default"/>
    <w:sig w:usb0="E00002FF" w:usb1="400004FF" w:usb2="00000000" w:usb3="00000000" w:csb0="2000019F" w:csb1="00000000"/>
  </w:font>
  <w:font w:name="Roboto">
    <w:panose1 w:val="02000000000000000000"/>
    <w:charset w:val="00"/>
    <w:family w:val="auto"/>
    <w:pitch w:val="default"/>
    <w:sig w:usb0="E00002FF" w:usb1="5000205B" w:usb2="00000020" w:usb3="00000000" w:csb0="2000019F" w:csb1="00000000"/>
  </w:font>
  <w:font w:name="72 Italic">
    <w:panose1 w:val="020B0A04030603020204"/>
    <w:charset w:val="00"/>
    <w:family w:val="auto"/>
    <w:pitch w:val="default"/>
    <w:sig w:usb0="A00002EF" w:usb1="5000205B" w:usb2="00000008" w:usb3="00000000" w:csb0="2000019F" w:csb1="00000000"/>
  </w:font>
  <w:font w:name="Arial Unicode MS">
    <w:panose1 w:val="020B0604020202020204"/>
    <w:charset w:val="86"/>
    <w:family w:val="auto"/>
    <w:pitch w:val="default"/>
    <w:sig w:usb0="FFFFFFFF" w:usb1="E9FFFFFF" w:usb2="0000003F" w:usb3="00000000" w:csb0="603F01FF" w:csb1="FFFF0000"/>
  </w:font>
  <w:font w:name="72 Bold">
    <w:panose1 w:val="020B0A04030603020204"/>
    <w:charset w:val="00"/>
    <w:family w:val="auto"/>
    <w:pitch w:val="default"/>
    <w:sig w:usb0="A00002EF" w:usb1="5000205B" w:usb2="00000008"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Verdana Regular">
    <w:panose1 w:val="020B08040305040B0204"/>
    <w:charset w:val="00"/>
    <w:family w:val="auto"/>
    <w:pitch w:val="default"/>
    <w:sig w:usb0="A10006FF" w:usb1="4000205B" w:usb2="00000010" w:usb3="00000000" w:csb0="2000019F" w:csb1="00000000"/>
  </w:font>
  <w:font w:name="72 Regular">
    <w:panose1 w:val="020B0A04030603020204"/>
    <w:charset w:val="00"/>
    <w:family w:val="auto"/>
    <w:pitch w:val="default"/>
    <w:sig w:usb0="A00002EF" w:usb1="5000205B" w:usb2="00000008"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DC238">
    <w:pPr>
      <w:spacing w:line="259"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E41469">
    <w:pPr>
      <w:spacing w:line="259" w:lineRule="auto"/>
      <w:ind w:left="-787"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C9B5B9">
    <w:pPr>
      <w:pStyle w:val="11"/>
    </w:pPr>
  </w:p>
  <w:p w14:paraId="4F4D62A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00100"/>
    <w:multiLevelType w:val="multilevel"/>
    <w:tmpl w:val="110001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
    <w:nsid w:val="11000200"/>
    <w:multiLevelType w:val="multilevel"/>
    <w:tmpl w:val="110002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
    <w:nsid w:val="11000300"/>
    <w:multiLevelType w:val="multilevel"/>
    <w:tmpl w:val="110003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3">
    <w:nsid w:val="11000400"/>
    <w:multiLevelType w:val="multilevel"/>
    <w:tmpl w:val="110004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4">
    <w:nsid w:val="11000500"/>
    <w:multiLevelType w:val="multilevel"/>
    <w:tmpl w:val="110005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5">
    <w:nsid w:val="11000600"/>
    <w:multiLevelType w:val="multilevel"/>
    <w:tmpl w:val="110006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6">
    <w:nsid w:val="11000700"/>
    <w:multiLevelType w:val="multilevel"/>
    <w:tmpl w:val="110007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7">
    <w:nsid w:val="11000800"/>
    <w:multiLevelType w:val="multilevel"/>
    <w:tmpl w:val="110008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8">
    <w:nsid w:val="11000900"/>
    <w:multiLevelType w:val="multilevel"/>
    <w:tmpl w:val="110009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9">
    <w:nsid w:val="11001100"/>
    <w:multiLevelType w:val="multilevel"/>
    <w:tmpl w:val="110011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0">
    <w:nsid w:val="11001200"/>
    <w:multiLevelType w:val="multilevel"/>
    <w:tmpl w:val="110012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1">
    <w:nsid w:val="11001300"/>
    <w:multiLevelType w:val="multilevel"/>
    <w:tmpl w:val="110013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2">
    <w:nsid w:val="12FC7708"/>
    <w:multiLevelType w:val="multilevel"/>
    <w:tmpl w:val="12FC7708"/>
    <w:lvl w:ilvl="0" w:tentative="0">
      <w:start w:val="1"/>
      <w:numFmt w:val="decimal"/>
      <w:lvlText w:val="%1."/>
      <w:lvlJc w:val="left"/>
      <w:pPr>
        <w:ind w:left="533" w:hanging="360"/>
      </w:pPr>
      <w:rPr>
        <w:rFonts w:hint="default"/>
      </w:rPr>
    </w:lvl>
    <w:lvl w:ilvl="1" w:tentative="0">
      <w:start w:val="1"/>
      <w:numFmt w:val="decimal"/>
      <w:isLgl/>
      <w:lvlText w:val="%1.%2."/>
      <w:lvlJc w:val="left"/>
      <w:pPr>
        <w:ind w:left="576" w:hanging="384"/>
      </w:pPr>
      <w:rPr>
        <w:rFonts w:hint="default" w:eastAsia="Times New Roman"/>
        <w:b/>
      </w:rPr>
    </w:lvl>
    <w:lvl w:ilvl="2" w:tentative="0">
      <w:start w:val="1"/>
      <w:numFmt w:val="decimal"/>
      <w:isLgl/>
      <w:lvlText w:val="%1.%2.%3."/>
      <w:lvlJc w:val="left"/>
      <w:pPr>
        <w:ind w:left="931" w:hanging="720"/>
      </w:pPr>
      <w:rPr>
        <w:rFonts w:hint="default" w:eastAsia="Times New Roman"/>
        <w:b/>
      </w:rPr>
    </w:lvl>
    <w:lvl w:ilvl="3" w:tentative="0">
      <w:start w:val="1"/>
      <w:numFmt w:val="decimal"/>
      <w:isLgl/>
      <w:lvlText w:val="%1.%2.%3.%4."/>
      <w:lvlJc w:val="left"/>
      <w:pPr>
        <w:ind w:left="950" w:hanging="720"/>
      </w:pPr>
      <w:rPr>
        <w:rFonts w:hint="default" w:eastAsia="Times New Roman"/>
        <w:b/>
      </w:rPr>
    </w:lvl>
    <w:lvl w:ilvl="4" w:tentative="0">
      <w:start w:val="1"/>
      <w:numFmt w:val="decimal"/>
      <w:isLgl/>
      <w:lvlText w:val="%1.%2.%3.%4.%5."/>
      <w:lvlJc w:val="left"/>
      <w:pPr>
        <w:ind w:left="1329" w:hanging="1080"/>
      </w:pPr>
      <w:rPr>
        <w:rFonts w:hint="default" w:eastAsia="Times New Roman"/>
        <w:b/>
      </w:rPr>
    </w:lvl>
    <w:lvl w:ilvl="5" w:tentative="0">
      <w:start w:val="1"/>
      <w:numFmt w:val="decimal"/>
      <w:isLgl/>
      <w:lvlText w:val="%1.%2.%3.%4.%5.%6."/>
      <w:lvlJc w:val="left"/>
      <w:pPr>
        <w:ind w:left="1348" w:hanging="1080"/>
      </w:pPr>
      <w:rPr>
        <w:rFonts w:hint="default" w:eastAsia="Times New Roman"/>
        <w:b/>
      </w:rPr>
    </w:lvl>
    <w:lvl w:ilvl="6" w:tentative="0">
      <w:start w:val="1"/>
      <w:numFmt w:val="decimal"/>
      <w:isLgl/>
      <w:lvlText w:val="%1.%2.%3.%4.%5.%6.%7."/>
      <w:lvlJc w:val="left"/>
      <w:pPr>
        <w:ind w:left="1727" w:hanging="1440"/>
      </w:pPr>
      <w:rPr>
        <w:rFonts w:hint="default" w:eastAsia="Times New Roman"/>
        <w:b/>
      </w:rPr>
    </w:lvl>
    <w:lvl w:ilvl="7" w:tentative="0">
      <w:start w:val="1"/>
      <w:numFmt w:val="decimal"/>
      <w:isLgl/>
      <w:lvlText w:val="%1.%2.%3.%4.%5.%6.%7.%8."/>
      <w:lvlJc w:val="left"/>
      <w:pPr>
        <w:ind w:left="1746" w:hanging="1440"/>
      </w:pPr>
      <w:rPr>
        <w:rFonts w:hint="default" w:eastAsia="Times New Roman"/>
        <w:b/>
      </w:rPr>
    </w:lvl>
    <w:lvl w:ilvl="8" w:tentative="0">
      <w:start w:val="1"/>
      <w:numFmt w:val="decimal"/>
      <w:isLgl/>
      <w:lvlText w:val="%1.%2.%3.%4.%5.%6.%7.%8.%9."/>
      <w:lvlJc w:val="left"/>
      <w:pPr>
        <w:ind w:left="2125" w:hanging="1800"/>
      </w:pPr>
      <w:rPr>
        <w:rFonts w:hint="default" w:eastAsia="Times New Roman"/>
        <w:b/>
      </w:rPr>
    </w:lvl>
  </w:abstractNum>
  <w:abstractNum w:abstractNumId="13">
    <w:nsid w:val="136A7B53"/>
    <w:multiLevelType w:val="multilevel"/>
    <w:tmpl w:val="136A7B53"/>
    <w:lvl w:ilvl="0" w:tentative="0">
      <w:start w:val="8"/>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14">
    <w:nsid w:val="29E9122D"/>
    <w:multiLevelType w:val="multilevel"/>
    <w:tmpl w:val="29E9122D"/>
    <w:lvl w:ilvl="0" w:tentative="0">
      <w:start w:val="1"/>
      <w:numFmt w:val="lowerLetter"/>
      <w:lvlText w:val="(%1)"/>
      <w:lvlJc w:val="left"/>
      <w:pPr>
        <w:ind w:left="566"/>
      </w:pPr>
      <w:rPr>
        <w:rFonts w:ascii="Calibri" w:hAnsi="Calibri" w:eastAsia="Calibri" w:cs="Calibri"/>
        <w:b w:val="0"/>
        <w:bCs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58"/>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78"/>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98"/>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18"/>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38"/>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58"/>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78"/>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98"/>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5">
    <w:nsid w:val="4A8464B1"/>
    <w:multiLevelType w:val="multilevel"/>
    <w:tmpl w:val="4A8464B1"/>
    <w:lvl w:ilvl="0" w:tentative="0">
      <w:start w:val="5"/>
      <w:numFmt w:val="decimal"/>
      <w:lvlText w:val="%1."/>
      <w:lvlJc w:val="left"/>
      <w:pPr>
        <w:ind w:left="44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6">
    <w:nsid w:val="52E96DDF"/>
    <w:multiLevelType w:val="multilevel"/>
    <w:tmpl w:val="52E96DDF"/>
    <w:lvl w:ilvl="0" w:tentative="0">
      <w:start w:val="1"/>
      <w:numFmt w:val="bullet"/>
      <w:lvlText w:val="•"/>
      <w:lvlJc w:val="left"/>
      <w:pPr>
        <w:ind w:left="856"/>
      </w:pPr>
      <w:rPr>
        <w:rFonts w:ascii="Calibri" w:hAnsi="Calibri" w:eastAsia="Calibri" w:cs="Calibri"/>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750"/>
      </w:pPr>
      <w:rPr>
        <w:rFonts w:ascii="Calibri" w:hAnsi="Calibri" w:eastAsia="Calibri" w:cs="Calibri"/>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470"/>
      </w:pPr>
      <w:rPr>
        <w:rFonts w:ascii="Calibri" w:hAnsi="Calibri" w:eastAsia="Calibri" w:cs="Calibri"/>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190"/>
      </w:pPr>
      <w:rPr>
        <w:rFonts w:ascii="Calibri" w:hAnsi="Calibri" w:eastAsia="Calibri" w:cs="Calibri"/>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10"/>
      </w:pPr>
      <w:rPr>
        <w:rFonts w:ascii="Calibri" w:hAnsi="Calibri" w:eastAsia="Calibri" w:cs="Calibri"/>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30"/>
      </w:pPr>
      <w:rPr>
        <w:rFonts w:ascii="Calibri" w:hAnsi="Calibri" w:eastAsia="Calibri" w:cs="Calibri"/>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350"/>
      </w:pPr>
      <w:rPr>
        <w:rFonts w:ascii="Calibri" w:hAnsi="Calibri" w:eastAsia="Calibri" w:cs="Calibri"/>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070"/>
      </w:pPr>
      <w:rPr>
        <w:rFonts w:ascii="Calibri" w:hAnsi="Calibri" w:eastAsia="Calibri" w:cs="Calibri"/>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790"/>
      </w:pPr>
      <w:rPr>
        <w:rFonts w:ascii="Calibri" w:hAnsi="Calibri" w:eastAsia="Calibri" w:cs="Calibri"/>
        <w:b w:val="0"/>
        <w:i w:val="0"/>
        <w:strike w:val="0"/>
        <w:dstrike w:val="0"/>
        <w:color w:val="000000"/>
        <w:sz w:val="26"/>
        <w:szCs w:val="26"/>
        <w:u w:val="none" w:color="000000"/>
        <w:shd w:val="clear" w:color="auto" w:fill="auto"/>
        <w:vertAlign w:val="baseline"/>
      </w:rPr>
    </w:lvl>
  </w:abstractNum>
  <w:abstractNum w:abstractNumId="17">
    <w:nsid w:val="62B90D13"/>
    <w:multiLevelType w:val="multilevel"/>
    <w:tmpl w:val="62B90D13"/>
    <w:lvl w:ilvl="0" w:tentative="0">
      <w:start w:val="8"/>
      <w:numFmt w:val="decimal"/>
      <w:lvlText w:val="%1"/>
      <w:lvlJc w:val="left"/>
      <w:pPr>
        <w:ind w:left="3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4"/>
      <w:numFmt w:val="decimal"/>
      <w:lvlRestart w:val="0"/>
      <w:lvlText w:val="%1.%2."/>
      <w:lvlJc w:val="left"/>
      <w:pPr>
        <w:ind w:left="585"/>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9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1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3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5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7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9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1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8">
    <w:nsid w:val="6ACF4C05"/>
    <w:multiLevelType w:val="multilevel"/>
    <w:tmpl w:val="6ACF4C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EB3FF65"/>
    <w:multiLevelType w:val="singleLevel"/>
    <w:tmpl w:val="7EB3FF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6"/>
  </w:num>
  <w:num w:numId="3">
    <w:abstractNumId w:val="17"/>
  </w:num>
  <w:num w:numId="4">
    <w:abstractNumId w:val="15"/>
  </w:num>
  <w:num w:numId="5">
    <w:abstractNumId w:val="13"/>
  </w:num>
  <w:num w:numId="6">
    <w:abstractNumId w:val="14"/>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9"/>
  </w:num>
  <w:num w:numId="18">
    <w:abstractNumId w:val="10"/>
  </w:num>
  <w:num w:numId="19">
    <w:abstractNumId w:val="11"/>
  </w:num>
  <w:num w:numId="20">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apavasiliova, Eleni">
    <w15:presenceInfo w15:providerId="AD" w15:userId="S::eleni.papavasiliova@maxionwheels.com::41df99c3-ea51-44a7-9c72-25a88f45979a"/>
  </w15:person>
  <w15:person w15:author="OzanGencer">
    <w15:presenceInfo w15:providerId="None" w15:userId="OzanGencer"/>
  </w15:person>
  <w15:person w15:author="Zeynep Ulusu">
    <w15:presenceInfo w15:providerId="AD" w15:userId="S::zeynep.ulusu@solviads.com::c8f9ffac-8d38-4231-8a57-c113579e8802"/>
  </w15:person>
  <w15:person w15:author="OzanGencer [2]">
    <w15:presenceInfo w15:providerId="WPS Office" w15:userId="3365572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trackRevisions w:val="1"/>
  <w:documentProtection w:enforcement="0"/>
  <w:defaultTabStop w:val="708"/>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FB"/>
    <w:rsid w:val="0000026B"/>
    <w:rsid w:val="00004818"/>
    <w:rsid w:val="000309B3"/>
    <w:rsid w:val="0006178E"/>
    <w:rsid w:val="000714E8"/>
    <w:rsid w:val="00090EE3"/>
    <w:rsid w:val="00092CB4"/>
    <w:rsid w:val="00096C66"/>
    <w:rsid w:val="000A3C60"/>
    <w:rsid w:val="000A7ADA"/>
    <w:rsid w:val="000F2F7D"/>
    <w:rsid w:val="00136B43"/>
    <w:rsid w:val="00165ADF"/>
    <w:rsid w:val="00174351"/>
    <w:rsid w:val="001B14DF"/>
    <w:rsid w:val="002036E3"/>
    <w:rsid w:val="0021104B"/>
    <w:rsid w:val="00216409"/>
    <w:rsid w:val="00227873"/>
    <w:rsid w:val="00231B46"/>
    <w:rsid w:val="002476A7"/>
    <w:rsid w:val="00282180"/>
    <w:rsid w:val="00283A15"/>
    <w:rsid w:val="002E2143"/>
    <w:rsid w:val="00307399"/>
    <w:rsid w:val="00307744"/>
    <w:rsid w:val="003602B3"/>
    <w:rsid w:val="003E6DB7"/>
    <w:rsid w:val="00400808"/>
    <w:rsid w:val="004306D8"/>
    <w:rsid w:val="00437D4D"/>
    <w:rsid w:val="004A09EA"/>
    <w:rsid w:val="004B452D"/>
    <w:rsid w:val="004E4649"/>
    <w:rsid w:val="00545C5B"/>
    <w:rsid w:val="00576A0C"/>
    <w:rsid w:val="00583E2F"/>
    <w:rsid w:val="00590FE0"/>
    <w:rsid w:val="00593F9A"/>
    <w:rsid w:val="00597E63"/>
    <w:rsid w:val="005B1D64"/>
    <w:rsid w:val="005E03CB"/>
    <w:rsid w:val="00631825"/>
    <w:rsid w:val="00633851"/>
    <w:rsid w:val="00654321"/>
    <w:rsid w:val="006C3BA0"/>
    <w:rsid w:val="00700BCC"/>
    <w:rsid w:val="00701D36"/>
    <w:rsid w:val="007175FB"/>
    <w:rsid w:val="00721CE2"/>
    <w:rsid w:val="00723E23"/>
    <w:rsid w:val="00745E3B"/>
    <w:rsid w:val="00761A46"/>
    <w:rsid w:val="007867F8"/>
    <w:rsid w:val="00830250"/>
    <w:rsid w:val="008A4154"/>
    <w:rsid w:val="008C7BEC"/>
    <w:rsid w:val="009033E1"/>
    <w:rsid w:val="00975173"/>
    <w:rsid w:val="009D37AA"/>
    <w:rsid w:val="00A40D3E"/>
    <w:rsid w:val="00A72E12"/>
    <w:rsid w:val="00A7792F"/>
    <w:rsid w:val="00A9358B"/>
    <w:rsid w:val="00AB2A21"/>
    <w:rsid w:val="00AF0BCE"/>
    <w:rsid w:val="00B021C0"/>
    <w:rsid w:val="00B316CB"/>
    <w:rsid w:val="00B52F40"/>
    <w:rsid w:val="00B55A51"/>
    <w:rsid w:val="00B82B07"/>
    <w:rsid w:val="00BC2C50"/>
    <w:rsid w:val="00BF64A1"/>
    <w:rsid w:val="00C03C0C"/>
    <w:rsid w:val="00C538D6"/>
    <w:rsid w:val="00C54258"/>
    <w:rsid w:val="00C90142"/>
    <w:rsid w:val="00CB5731"/>
    <w:rsid w:val="00CF15D9"/>
    <w:rsid w:val="00D113DD"/>
    <w:rsid w:val="00D1506E"/>
    <w:rsid w:val="00D63DAD"/>
    <w:rsid w:val="00E11FB1"/>
    <w:rsid w:val="00E3569C"/>
    <w:rsid w:val="00E4458D"/>
    <w:rsid w:val="00E606FE"/>
    <w:rsid w:val="00E73C84"/>
    <w:rsid w:val="00E9151F"/>
    <w:rsid w:val="00EA7AB0"/>
    <w:rsid w:val="00EB1241"/>
    <w:rsid w:val="00ED2237"/>
    <w:rsid w:val="00F1070F"/>
    <w:rsid w:val="00F2342E"/>
    <w:rsid w:val="00F24019"/>
    <w:rsid w:val="00F46887"/>
    <w:rsid w:val="00FA38B6"/>
    <w:rsid w:val="00FE3700"/>
    <w:rsid w:val="00FF712B"/>
    <w:rsid w:val="3FAF9F25"/>
    <w:rsid w:val="4E7FAE26"/>
    <w:rsid w:val="6F6EEA7F"/>
    <w:rsid w:val="73FBD1E9"/>
    <w:rsid w:val="9DB11AF4"/>
    <w:rsid w:val="B6FF81E7"/>
    <w:rsid w:val="DB9F05E0"/>
    <w:rsid w:val="FFFF296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567" w:hanging="567"/>
    </w:pPr>
    <w:rPr>
      <w:rFonts w:ascii="Calibri" w:hAnsi="Calibri" w:eastAsia="Calibri" w:cs="Calibri"/>
      <w:color w:val="000000"/>
      <w:kern w:val="2"/>
      <w:sz w:val="22"/>
      <w:szCs w:val="24"/>
      <w:lang w:val="tr-TR" w:eastAsia="tr-TR" w:bidi="ar-SA"/>
      <w14:ligatures w14:val="standardContextual"/>
    </w:rPr>
  </w:style>
  <w:style w:type="paragraph" w:styleId="2">
    <w:name w:val="heading 1"/>
    <w:next w:val="1"/>
    <w:link w:val="18"/>
    <w:qFormat/>
    <w:uiPriority w:val="9"/>
    <w:pPr>
      <w:keepNext/>
      <w:keepLines/>
      <w:spacing w:after="38" w:line="259" w:lineRule="auto"/>
      <w:ind w:left="759" w:hanging="10"/>
      <w:outlineLvl w:val="0"/>
    </w:pPr>
    <w:rPr>
      <w:rFonts w:ascii="Calibri" w:hAnsi="Calibri" w:eastAsia="Calibri" w:cs="Calibri"/>
      <w:color w:val="000000"/>
      <w:kern w:val="2"/>
      <w:sz w:val="24"/>
      <w:szCs w:val="24"/>
      <w:lang w:val="tr-TR" w:eastAsia="tr-TR" w:bidi="ar-SA"/>
      <w14:ligatures w14:val="standardContextual"/>
    </w:rPr>
  </w:style>
  <w:style w:type="paragraph" w:styleId="3">
    <w:name w:val="heading 2"/>
    <w:next w:val="1"/>
    <w:link w:val="16"/>
    <w:unhideWhenUsed/>
    <w:qFormat/>
    <w:uiPriority w:val="9"/>
    <w:pPr>
      <w:keepNext/>
      <w:keepLines/>
      <w:spacing w:after="101" w:line="259" w:lineRule="auto"/>
      <w:ind w:left="183" w:hanging="10"/>
      <w:outlineLvl w:val="1"/>
    </w:pPr>
    <w:rPr>
      <w:rFonts w:ascii="72" w:hAnsi="72" w:eastAsia="Calibri" w:cs="Calibri"/>
      <w:b/>
      <w:color w:val="000000"/>
      <w:kern w:val="2"/>
      <w:sz w:val="26"/>
      <w:szCs w:val="24"/>
      <w:lang w:val="tr-TR" w:eastAsia="tr-TR" w:bidi="ar-SA"/>
      <w14:ligatures w14:val="standardContextual"/>
    </w:rPr>
  </w:style>
  <w:style w:type="paragraph" w:styleId="4">
    <w:name w:val="heading 3"/>
    <w:next w:val="1"/>
    <w:link w:val="17"/>
    <w:unhideWhenUsed/>
    <w:qFormat/>
    <w:uiPriority w:val="9"/>
    <w:pPr>
      <w:keepNext/>
      <w:keepLines/>
      <w:spacing w:after="38" w:line="259" w:lineRule="auto"/>
      <w:ind w:left="759" w:hanging="10"/>
      <w:outlineLvl w:val="2"/>
    </w:pPr>
    <w:rPr>
      <w:rFonts w:ascii="Calibri" w:hAnsi="Calibri" w:eastAsia="Calibri" w:cs="Calibri"/>
      <w:color w:val="000000"/>
      <w:kern w:val="2"/>
      <w:sz w:val="24"/>
      <w:szCs w:val="24"/>
      <w:lang w:val="tr-TR" w:eastAsia="tr-TR" w:bidi="ar-SA"/>
      <w14:ligatures w14:val="standardContextua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annotation reference"/>
    <w:basedOn w:val="5"/>
    <w:semiHidden/>
    <w:unhideWhenUsed/>
    <w:uiPriority w:val="99"/>
    <w:rPr>
      <w:sz w:val="16"/>
      <w:szCs w:val="16"/>
    </w:rPr>
  </w:style>
  <w:style w:type="paragraph" w:styleId="8">
    <w:name w:val="annotation text"/>
    <w:basedOn w:val="1"/>
    <w:link w:val="29"/>
    <w:unhideWhenUsed/>
    <w:uiPriority w:val="99"/>
    <w:rPr>
      <w:sz w:val="20"/>
      <w:szCs w:val="20"/>
    </w:rPr>
  </w:style>
  <w:style w:type="paragraph" w:styleId="9">
    <w:name w:val="annotation subject"/>
    <w:basedOn w:val="8"/>
    <w:next w:val="8"/>
    <w:link w:val="30"/>
    <w:semiHidden/>
    <w:unhideWhenUsed/>
    <w:uiPriority w:val="99"/>
    <w:rPr>
      <w:b/>
      <w:bCs/>
    </w:rPr>
  </w:style>
  <w:style w:type="paragraph" w:styleId="10">
    <w:name w:val="footer"/>
    <w:basedOn w:val="1"/>
    <w:link w:val="20"/>
    <w:unhideWhenUsed/>
    <w:uiPriority w:val="99"/>
    <w:pPr>
      <w:tabs>
        <w:tab w:val="center" w:pos="4536"/>
        <w:tab w:val="right" w:pos="9072"/>
      </w:tabs>
    </w:pPr>
  </w:style>
  <w:style w:type="paragraph" w:styleId="11">
    <w:name w:val="header"/>
    <w:basedOn w:val="1"/>
    <w:link w:val="21"/>
    <w:semiHidden/>
    <w:unhideWhenUsed/>
    <w:uiPriority w:val="99"/>
    <w:pPr>
      <w:tabs>
        <w:tab w:val="center" w:pos="4536"/>
        <w:tab w:val="right" w:pos="9072"/>
      </w:tabs>
    </w:pPr>
  </w:style>
  <w:style w:type="character" w:styleId="12">
    <w:name w:val="Hyperlink"/>
    <w:basedOn w:val="5"/>
    <w:unhideWhenUsed/>
    <w:uiPriority w:val="99"/>
    <w:rPr>
      <w:color w:val="467886" w:themeColor="hyperlink"/>
      <w:u w:val="single"/>
      <w14:textFill>
        <w14:solidFill>
          <w14:schemeClr w14:val="hlink"/>
        </w14:solidFill>
      </w14:textFill>
    </w:rPr>
  </w:style>
  <w:style w:type="paragraph" w:styleId="13">
    <w:name w:val="Normal (Web)"/>
    <w:basedOn w:val="1"/>
    <w:semiHidden/>
    <w:unhideWhenUsed/>
    <w:uiPriority w:val="99"/>
    <w:rPr>
      <w:sz w:val="24"/>
    </w:rPr>
  </w:style>
  <w:style w:type="table" w:styleId="14">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3"/>
    <w:qFormat/>
    <w:uiPriority w:val="10"/>
    <w:pPr>
      <w:pBdr>
        <w:bottom w:val="single" w:color="156082" w:themeColor="accent1" w:sz="8" w:space="4"/>
      </w:pBdr>
      <w:spacing w:after="300"/>
      <w:ind w:left="0" w:firstLine="0"/>
      <w:contextualSpacing/>
    </w:pPr>
    <w:rPr>
      <w:rFonts w:asciiTheme="majorHAnsi" w:hAnsiTheme="majorHAnsi" w:eastAsiaTheme="majorEastAsia" w:cstheme="majorBidi"/>
      <w:color w:val="0B1E31" w:themeColor="text2" w:themeShade="BF"/>
      <w:spacing w:val="5"/>
      <w:kern w:val="28"/>
      <w:sz w:val="52"/>
      <w:szCs w:val="52"/>
      <w:lang w:eastAsia="en-US"/>
      <w14:ligatures w14:val="none"/>
    </w:rPr>
  </w:style>
  <w:style w:type="character" w:customStyle="1" w:styleId="16">
    <w:name w:val="Heading 2 Char"/>
    <w:link w:val="3"/>
    <w:uiPriority w:val="0"/>
    <w:rPr>
      <w:rFonts w:ascii="72" w:hAnsi="72" w:eastAsia="Calibri" w:cs="Calibri"/>
      <w:b/>
      <w:color w:val="000000"/>
      <w:sz w:val="26"/>
    </w:rPr>
  </w:style>
  <w:style w:type="character" w:customStyle="1" w:styleId="17">
    <w:name w:val="Heading 3 Char"/>
    <w:link w:val="4"/>
    <w:uiPriority w:val="0"/>
    <w:rPr>
      <w:rFonts w:ascii="Calibri" w:hAnsi="Calibri" w:eastAsia="Calibri" w:cs="Calibri"/>
      <w:color w:val="000000"/>
      <w:sz w:val="24"/>
    </w:rPr>
  </w:style>
  <w:style w:type="character" w:customStyle="1" w:styleId="18">
    <w:name w:val="Heading 1 Char"/>
    <w:link w:val="2"/>
    <w:uiPriority w:val="0"/>
    <w:rPr>
      <w:rFonts w:ascii="Calibri" w:hAnsi="Calibri" w:eastAsia="Calibri" w:cs="Calibri"/>
      <w:color w:val="000000"/>
      <w:sz w:val="24"/>
    </w:rPr>
  </w:style>
  <w:style w:type="table" w:customStyle="1" w:styleId="19">
    <w:name w:val="TableGrid"/>
    <w:uiPriority w:val="0"/>
    <w:tblPr>
      <w:tblCellMar>
        <w:top w:w="0" w:type="dxa"/>
        <w:left w:w="0" w:type="dxa"/>
        <w:bottom w:w="0" w:type="dxa"/>
        <w:right w:w="0" w:type="dxa"/>
      </w:tblCellMar>
    </w:tblPr>
  </w:style>
  <w:style w:type="character" w:customStyle="1" w:styleId="20">
    <w:name w:val="Footer Char"/>
    <w:basedOn w:val="5"/>
    <w:link w:val="10"/>
    <w:uiPriority w:val="99"/>
    <w:rPr>
      <w:rFonts w:ascii="Calibri" w:hAnsi="Calibri" w:eastAsia="Calibri" w:cs="Calibri"/>
      <w:color w:val="000000"/>
      <w:sz w:val="22"/>
    </w:rPr>
  </w:style>
  <w:style w:type="character" w:customStyle="1" w:styleId="21">
    <w:name w:val="Header Char"/>
    <w:basedOn w:val="5"/>
    <w:link w:val="11"/>
    <w:semiHidden/>
    <w:uiPriority w:val="99"/>
    <w:rPr>
      <w:rFonts w:ascii="Calibri" w:hAnsi="Calibri" w:eastAsia="Calibri" w:cs="Calibri"/>
      <w:color w:val="000000"/>
      <w:sz w:val="22"/>
    </w:rPr>
  </w:style>
  <w:style w:type="paragraph" w:styleId="22">
    <w:name w:val="List Paragraph"/>
    <w:basedOn w:val="1"/>
    <w:link w:val="24"/>
    <w:qFormat/>
    <w:uiPriority w:val="0"/>
    <w:pPr>
      <w:ind w:left="720"/>
      <w:contextualSpacing/>
    </w:pPr>
  </w:style>
  <w:style w:type="character" w:customStyle="1" w:styleId="23">
    <w:name w:val="Title Char"/>
    <w:basedOn w:val="5"/>
    <w:link w:val="15"/>
    <w:uiPriority w:val="10"/>
    <w:rPr>
      <w:rFonts w:asciiTheme="majorHAnsi" w:hAnsiTheme="majorHAnsi" w:eastAsiaTheme="majorEastAsia" w:cstheme="majorBidi"/>
      <w:color w:val="0B1E31" w:themeColor="text2" w:themeShade="BF"/>
      <w:spacing w:val="5"/>
      <w:kern w:val="28"/>
      <w:sz w:val="52"/>
      <w:szCs w:val="52"/>
      <w:lang w:eastAsia="en-US"/>
      <w14:ligatures w14:val="none"/>
    </w:rPr>
  </w:style>
  <w:style w:type="character" w:customStyle="1" w:styleId="24">
    <w:name w:val="List Paragraph Char"/>
    <w:link w:val="22"/>
    <w:locked/>
    <w:uiPriority w:val="0"/>
    <w:rPr>
      <w:rFonts w:ascii="Calibri" w:hAnsi="Calibri" w:eastAsia="Calibri" w:cs="Calibri"/>
      <w:color w:val="000000"/>
      <w:sz w:val="22"/>
    </w:rPr>
  </w:style>
  <w:style w:type="table" w:customStyle="1" w:styleId="25">
    <w:name w:val="Table Grid2"/>
    <w:basedOn w:val="6"/>
    <w:uiPriority w:val="39"/>
    <w:rPr>
      <w:rFonts w:ascii="Cambria" w:hAnsi="Cambr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Unresolved Mention1"/>
    <w:basedOn w:val="5"/>
    <w:semiHidden/>
    <w:unhideWhenUsed/>
    <w:uiPriority w:val="99"/>
    <w:rPr>
      <w:color w:val="605E5C"/>
      <w:shd w:val="clear" w:color="auto" w:fill="E1DFDD"/>
    </w:rPr>
  </w:style>
  <w:style w:type="paragraph" w:customStyle="1" w:styleId="27">
    <w:name w:val="p1"/>
    <w:uiPriority w:val="0"/>
    <w:rPr>
      <w:rFonts w:ascii="Roboto" w:hAnsi="Roboto" w:eastAsia="Roboto" w:cs="Times New Roman"/>
      <w:sz w:val="28"/>
      <w:szCs w:val="28"/>
      <w:lang w:val="en-US" w:eastAsia="zh-CN" w:bidi="ar-SA"/>
    </w:rPr>
  </w:style>
  <w:style w:type="paragraph" w:customStyle="1" w:styleId="28">
    <w:name w:val="Revision1"/>
    <w:hidden/>
    <w:unhideWhenUsed/>
    <w:uiPriority w:val="99"/>
    <w:rPr>
      <w:rFonts w:ascii="Calibri" w:hAnsi="Calibri" w:eastAsia="Calibri" w:cs="Calibri"/>
      <w:color w:val="000000"/>
      <w:kern w:val="2"/>
      <w:sz w:val="22"/>
      <w:szCs w:val="24"/>
      <w:lang w:val="tr-TR" w:eastAsia="tr-TR" w:bidi="ar-SA"/>
      <w14:ligatures w14:val="standardContextual"/>
    </w:rPr>
  </w:style>
  <w:style w:type="character" w:customStyle="1" w:styleId="29">
    <w:name w:val="Comment Text Char"/>
    <w:basedOn w:val="5"/>
    <w:link w:val="8"/>
    <w:uiPriority w:val="99"/>
    <w:rPr>
      <w:rFonts w:ascii="Calibri" w:hAnsi="Calibri" w:eastAsia="Calibri" w:cs="Calibri"/>
      <w:color w:val="000000"/>
      <w:kern w:val="2"/>
      <w:lang w:val="tr-TR" w:eastAsia="tr-TR"/>
      <w14:ligatures w14:val="standardContextual"/>
    </w:rPr>
  </w:style>
  <w:style w:type="character" w:customStyle="1" w:styleId="30">
    <w:name w:val="Comment Subject Char"/>
    <w:basedOn w:val="29"/>
    <w:link w:val="9"/>
    <w:semiHidden/>
    <w:uiPriority w:val="99"/>
    <w:rPr>
      <w:rFonts w:ascii="Calibri" w:hAnsi="Calibri" w:eastAsia="Calibri" w:cs="Calibri"/>
      <w:b/>
      <w:bCs/>
      <w:color w:val="000000"/>
      <w:kern w:val="2"/>
      <w:lang w:val="tr-TR" w:eastAsia="tr-TR"/>
      <w14:ligatures w14:val="standardContextual"/>
    </w:rPr>
  </w:style>
  <w:style w:type="paragraph" w:customStyle="1" w:styleId="31">
    <w:name w:val="Revision2"/>
    <w:hidden/>
    <w:unhideWhenUsed/>
    <w:uiPriority w:val="99"/>
    <w:rPr>
      <w:rFonts w:ascii="Calibri" w:hAnsi="Calibri" w:eastAsia="Calibri" w:cs="Calibri"/>
      <w:color w:val="000000"/>
      <w:kern w:val="2"/>
      <w:sz w:val="22"/>
      <w:szCs w:val="24"/>
      <w:lang w:val="tr-TR" w:eastAsia="tr-TR" w:bidi="ar-SA"/>
      <w14:ligatures w14:val="standardContextual"/>
    </w:rPr>
  </w:style>
  <w:style w:type="paragraph" w:customStyle="1" w:styleId="32">
    <w:name w:val="Revision3"/>
    <w:hidden/>
    <w:unhideWhenUsed/>
    <w:uiPriority w:val="99"/>
    <w:rPr>
      <w:rFonts w:ascii="Calibri" w:hAnsi="Calibri" w:eastAsia="Calibri" w:cs="Calibri"/>
      <w:color w:val="000000"/>
      <w:kern w:val="2"/>
      <w:sz w:val="22"/>
      <w:szCs w:val="24"/>
      <w:lang w:val="tr-TR" w:eastAsia="tr-TR" w:bidi="ar-SA"/>
      <w14:ligatures w14:val="standardContextual"/>
    </w:rPr>
  </w:style>
  <w:style w:type="paragraph" w:customStyle="1" w:styleId="33">
    <w:name w:val="Revision"/>
    <w:hidden/>
    <w:unhideWhenUsed/>
    <w:uiPriority w:val="99"/>
    <w:rPr>
      <w:rFonts w:ascii="Calibri" w:hAnsi="Calibri" w:eastAsia="Calibri" w:cs="Calibri"/>
      <w:color w:val="000000"/>
      <w:kern w:val="2"/>
      <w:sz w:val="22"/>
      <w:szCs w:val="24"/>
      <w:lang w:val="tr-TR" w:eastAsia="tr-TR"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SixthEditionOfficeOnline.xsl" Version="6"/>
</file>

<file path=customXml/itemProps1.xml><?xml version="1.0" encoding="utf-8"?>
<ds:datastoreItem xmlns:ds="http://schemas.openxmlformats.org/officeDocument/2006/customXml" ds:itemID="{D1B81D4F-E96D-47D7-A977-98D217CAAF7B}">
  <ds:schemaRefs/>
</ds:datastoreItem>
</file>

<file path=docProps/app.xml><?xml version="1.0" encoding="utf-8"?>
<Properties xmlns="http://schemas.openxmlformats.org/officeDocument/2006/extended-properties" xmlns:vt="http://schemas.openxmlformats.org/officeDocument/2006/docPropsVTypes">
  <Template>Normal</Template>
  <Company>MAXION Wheels</Company>
  <Pages>13</Pages>
  <Words>5391</Words>
  <Characters>30734</Characters>
  <Lines>256</Lines>
  <Paragraphs>72</Paragraphs>
  <TotalTime>56</TotalTime>
  <ScaleCrop>false</ScaleCrop>
  <LinksUpToDate>false</LinksUpToDate>
  <CharactersWithSpaces>36053</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2025-04-15T01:19:00Z</dcterms:created>
  <dc:creator>Zeynep Ulusu</dc:creator>
  <cp:lastModifiedBy>OzanGencer</cp:lastModifiedBy>
  <dcterms:modified xsi:type="dcterms:W3CDTF">2025-05-15T14:39:59Z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632C74C9BF6B5E533FF521689217CA64_43</vt:lpwstr>
  </property>
</Properties>
</file>